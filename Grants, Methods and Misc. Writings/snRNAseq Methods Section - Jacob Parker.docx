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9ABFF" w14:textId="77777777" w:rsidR="005C65BC" w:rsidRDefault="005C65BC" w:rsidP="005C65BC">
      <w:pPr>
        <w:pStyle w:val="NormalWeb"/>
        <w:adjustRightInd w:val="0"/>
        <w:snapToGrid w:val="0"/>
        <w:contextualSpacing/>
        <w:jc w:val="both"/>
        <w:rPr>
          <w:b/>
          <w:bCs/>
        </w:rPr>
      </w:pPr>
      <w:proofErr w:type="spellStart"/>
      <w:r>
        <w:rPr>
          <w:b/>
          <w:bCs/>
        </w:rPr>
        <w:t>snRNAseq</w:t>
      </w:r>
      <w:proofErr w:type="spellEnd"/>
      <w:r>
        <w:rPr>
          <w:b/>
          <w:bCs/>
        </w:rPr>
        <w:t xml:space="preserve"> Methods Section</w:t>
      </w:r>
    </w:p>
    <w:p w14:paraId="0038D4F1" w14:textId="77777777" w:rsidR="005C65BC" w:rsidRDefault="005C65BC" w:rsidP="005C65BC">
      <w:pPr>
        <w:pStyle w:val="NormalWeb"/>
        <w:adjustRightInd w:val="0"/>
        <w:snapToGrid w:val="0"/>
        <w:contextualSpacing/>
        <w:jc w:val="both"/>
        <w:rPr>
          <w:b/>
          <w:bCs/>
        </w:rPr>
      </w:pPr>
    </w:p>
    <w:p w14:paraId="282160C9" w14:textId="1C583D6A" w:rsidR="005C65BC" w:rsidRPr="00710D47" w:rsidRDefault="005C65BC" w:rsidP="005C65BC">
      <w:pPr>
        <w:pStyle w:val="NormalWeb"/>
        <w:adjustRightInd w:val="0"/>
        <w:snapToGrid w:val="0"/>
        <w:contextualSpacing/>
        <w:jc w:val="both"/>
        <w:rPr>
          <w:b/>
          <w:bCs/>
        </w:rPr>
      </w:pPr>
      <w:r>
        <w:rPr>
          <w:b/>
          <w:bCs/>
        </w:rPr>
        <w:t>H</w:t>
      </w:r>
      <w:r w:rsidRPr="00D10A8F">
        <w:rPr>
          <w:b/>
          <w:bCs/>
        </w:rPr>
        <w:t>igh</w:t>
      </w:r>
      <w:r>
        <w:rPr>
          <w:b/>
          <w:bCs/>
        </w:rPr>
        <w:t>-</w:t>
      </w:r>
      <w:r w:rsidRPr="00D10A8F">
        <w:rPr>
          <w:b/>
          <w:bCs/>
        </w:rPr>
        <w:t xml:space="preserve">throughput generation of single-nucleus transcriptomes from frozen human brain using cellular barcodes and droplet capture. </w:t>
      </w:r>
      <w:r w:rsidRPr="00D10A8F">
        <w:t xml:space="preserve">Nuclei will be isolated from frozen postmortem brain tissue using a procedure adapted in our laboratory </w:t>
      </w:r>
      <w:r>
        <w:t xml:space="preserve">for frozen human brain (see </w:t>
      </w:r>
      <w:r w:rsidRPr="00710D47">
        <w:rPr>
          <w:b/>
          <w:bCs/>
        </w:rPr>
        <w:t>Preliminary Studies</w:t>
      </w:r>
      <w:r>
        <w:t xml:space="preserve">) </w:t>
      </w:r>
      <w:r w:rsidRPr="00D10A8F">
        <w:t>from Ref.</w:t>
      </w:r>
      <w:r>
        <w:fldChar w:fldCharType="begin">
          <w:fldData xml:space="preserve">PEVuZE5vdGU+PENpdGU+PEF1dGhvcj5IYWJpYjwvQXV0aG9yPjxZZWFyPjIwMTc8L1llYXI+PFJl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</w:fldData>
        </w:fldChar>
      </w:r>
      <w:r>
        <w:instrText xml:space="preserve"> ADDIN EN.CITE </w:instrText>
      </w:r>
      <w:r>
        <w:fldChar w:fldCharType="begin">
          <w:fldData xml:space="preserve">PEVuZE5vdGU+PENpdGU+PEF1dGhvcj5IYWJpYjwvQXV0aG9yPjxZZWFyPjIwMTc8L1llYXI+PFJl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</w:fldData>
        </w:fldChar>
      </w:r>
      <w:r>
        <w:instrText xml:space="preserve"> ADDIN EN.CITE.DATA </w:instrText>
      </w:r>
      <w:r>
        <w:fldChar w:fldCharType="end"/>
      </w:r>
      <w:r>
        <w:fldChar w:fldCharType="separate"/>
      </w:r>
      <w:r w:rsidRPr="005C65BC">
        <w:rPr>
          <w:noProof/>
          <w:vertAlign w:val="superscript"/>
        </w:rPr>
        <w:t>1-5</w:t>
      </w:r>
      <w:r>
        <w:fldChar w:fldCharType="end"/>
      </w:r>
      <w:r w:rsidRPr="00D10A8F">
        <w:t xml:space="preserve">. </w:t>
      </w:r>
      <w:r>
        <w:t>P</w:t>
      </w:r>
      <w:r w:rsidRPr="00D10A8F">
        <w:t xml:space="preserve">ostmortem </w:t>
      </w:r>
      <w:r>
        <w:t>middle temporal gyrus</w:t>
      </w:r>
      <w:r w:rsidRPr="00D10A8F">
        <w:t xml:space="preserve"> will be </w:t>
      </w:r>
      <w:r>
        <w:t xml:space="preserve">mechanically dissociated, </w:t>
      </w:r>
      <w:r w:rsidRPr="00D10A8F">
        <w:t>filtered</w:t>
      </w:r>
      <w:r>
        <w:t>, and resuspended</w:t>
      </w:r>
      <w:r w:rsidRPr="00D10A8F">
        <w:t xml:space="preserve">. DAPI-positive nuclei will be sorted using Fluorescence Activated Cell Sorting. </w:t>
      </w:r>
      <w:r w:rsidRPr="00710D47">
        <w:t>Single nuclei will be captured using the  Chromium Controller from</w:t>
      </w:r>
      <w:r>
        <w:t xml:space="preserve"> </w:t>
      </w:r>
      <w:r w:rsidRPr="00D10A8F">
        <w:t>10x Genomics</w:t>
      </w:r>
      <w:r>
        <w:fldChar w:fldCharType="begin">
          <w:fldData xml:space="preserve">PEVuZE5vdGU+PENpdGU+PEF1dGhvcj5UYXNpYzwvQXV0aG9yPjxZZWFyPjIwMTY8L1llYXI+PFJl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</w:fldData>
        </w:fldChar>
      </w:r>
      <w:r>
        <w:instrText xml:space="preserve"> ADDIN EN.CITE </w:instrText>
      </w:r>
      <w:r>
        <w:fldChar w:fldCharType="begin">
          <w:fldData xml:space="preserve">PEVuZE5vdGU+PENpdGU+PEF1dGhvcj5UYXNpYzwvQXV0aG9yPjxZZWFyPjIwMTY8L1llYXI+PFJl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</w:fldData>
        </w:fldChar>
      </w:r>
      <w:r>
        <w:instrText xml:space="preserve"> ADDIN EN.CITE.DATA </w:instrText>
      </w:r>
      <w:r>
        <w:fldChar w:fldCharType="end"/>
      </w:r>
      <w:r>
        <w:fldChar w:fldCharType="separate"/>
      </w:r>
      <w:r w:rsidRPr="005C65BC">
        <w:rPr>
          <w:noProof/>
          <w:vertAlign w:val="superscript"/>
        </w:rPr>
        <w:t>2,3,6</w:t>
      </w:r>
      <w:r>
        <w:fldChar w:fldCharType="end"/>
      </w:r>
      <w:r>
        <w:t xml:space="preserve">. </w:t>
      </w:r>
      <w:r w:rsidRPr="00D10A8F">
        <w:t xml:space="preserve">cDNA libraries will be generated </w:t>
      </w:r>
      <w:r>
        <w:t>with</w:t>
      </w:r>
      <w:r w:rsidRPr="00D10A8F">
        <w:t xml:space="preserve"> the Single Cell 3′ Library &amp; Gel Bead kit version 3 </w:t>
      </w:r>
      <w:r>
        <w:t xml:space="preserve">and </w:t>
      </w:r>
      <w:r w:rsidRPr="00D10A8F">
        <w:t xml:space="preserve">sequenced on an Illumina NextSeq500 using 150-bp paired-end sequencing. Based on our Preliminary Studies, at least 5,000 cells will be captured per sample, for a total of more than </w:t>
      </w:r>
      <w:r>
        <w:t>495</w:t>
      </w:r>
      <w:r w:rsidRPr="00D10A8F">
        <w:t xml:space="preserve">,000 cells over the </w:t>
      </w:r>
      <w:r>
        <w:t>99</w:t>
      </w:r>
      <w:r w:rsidRPr="00D10A8F">
        <w:t xml:space="preserve"> temporal cortex samples, and sequenced with at least 150 million reads per sample (see </w:t>
      </w:r>
      <w:r w:rsidRPr="00D10A8F">
        <w:rPr>
          <w:b/>
        </w:rPr>
        <w:t>Preliminary Studies</w:t>
      </w:r>
      <w:r w:rsidRPr="00D10A8F">
        <w:t xml:space="preserve">). To minimize bias, for all RNA processing and RNA-Seq steps, case and control samples were processed in parallel by </w:t>
      </w:r>
      <w:r w:rsidRPr="00710D47">
        <w:t>researchers blinded to the diagnosis.</w:t>
      </w:r>
    </w:p>
    <w:p w14:paraId="238AC468" w14:textId="0D5BFCB3" w:rsidR="005C65BC" w:rsidRPr="00D10A8F" w:rsidRDefault="005C65BC" w:rsidP="005C65BC">
      <w:pPr>
        <w:pStyle w:val="NormalWeb"/>
        <w:adjustRightInd w:val="0"/>
        <w:snapToGrid w:val="0"/>
        <w:ind w:firstLine="720"/>
        <w:contextualSpacing/>
        <w:jc w:val="both"/>
        <w:rPr>
          <w:b/>
          <w:bCs/>
        </w:rPr>
      </w:pPr>
      <w:r w:rsidRPr="00D10A8F">
        <w:rPr>
          <w:b/>
          <w:bCs/>
        </w:rPr>
        <w:t>Single-nucleus bioinformatics analysis</w:t>
      </w:r>
      <w:r>
        <w:rPr>
          <w:b/>
          <w:bCs/>
        </w:rPr>
        <w:t>.</w:t>
      </w:r>
      <w:r w:rsidRPr="00D10A8F">
        <w:rPr>
          <w:b/>
          <w:bCs/>
        </w:rPr>
        <w:t xml:space="preserve"> </w:t>
      </w:r>
      <w:r>
        <w:t>G</w:t>
      </w:r>
      <w:r w:rsidRPr="00D10A8F">
        <w:t>ene counts will be obtained by aligning reads to the human genome (GRCh38</w:t>
      </w:r>
      <w:del w:id="0" w:author="Parker, Jacob" w:date="2021-05-13T16:16:00Z">
        <w:r w:rsidRPr="00D10A8F" w:rsidDel="00AD6C78">
          <w:delText>.p12</w:delText>
        </w:r>
      </w:del>
      <w:r w:rsidRPr="00D10A8F">
        <w:t xml:space="preserve">) using </w:t>
      </w:r>
      <w:proofErr w:type="spellStart"/>
      <w:r w:rsidRPr="00D10A8F">
        <w:t>CellRanger</w:t>
      </w:r>
      <w:proofErr w:type="spellEnd"/>
      <w:r w:rsidRPr="00D10A8F">
        <w:t xml:space="preserve"> software (version</w:t>
      </w:r>
      <w:r w:rsidRPr="00D10A8F" w:rsidDel="008B2CDC">
        <w:t xml:space="preserve"> </w:t>
      </w:r>
      <w:ins w:id="1" w:author="Parker, Jacob" w:date="2021-05-13T16:16:00Z">
        <w:r w:rsidR="00AD6C78">
          <w:t>5</w:t>
        </w:r>
      </w:ins>
      <w:del w:id="2" w:author="Parker, Jacob" w:date="2021-05-13T16:16:00Z">
        <w:r w:rsidRPr="00D10A8F" w:rsidDel="00AD6C78">
          <w:delText>3</w:delText>
        </w:r>
      </w:del>
      <w:r w:rsidRPr="00D10A8F">
        <w:t>.0.</w:t>
      </w:r>
      <w:ins w:id="3" w:author="Parker, Jacob" w:date="2021-05-13T16:16:00Z">
        <w:r w:rsidR="00AD6C78">
          <w:t>1</w:t>
        </w:r>
      </w:ins>
      <w:del w:id="4" w:author="Parker, Jacob" w:date="2021-05-13T16:16:00Z">
        <w:r w:rsidRPr="00D10A8F" w:rsidDel="00AD6C78">
          <w:delText>0</w:delText>
        </w:r>
      </w:del>
      <w:r w:rsidRPr="00D10A8F">
        <w:t>)</w:t>
      </w:r>
      <w:r>
        <w:rPr>
          <w:bCs/>
        </w:rPr>
        <w:fldChar w:fldCharType="begin">
          <w:fldData xml:space="preserve">PEVuZE5vdGU+PENpdGU+PEF1dGhvcj5NYXRoeXM8L0F1dGhvcj48WWVhcj4yMDE5PC9ZZWFyPjxS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</w:fldData>
        </w:fldChar>
      </w:r>
      <w:r>
        <w:rPr>
          <w:bCs/>
        </w:rPr>
        <w:instrText xml:space="preserve"> ADDIN EN.CITE </w:instrText>
      </w:r>
      <w:r>
        <w:rPr>
          <w:bCs/>
        </w:rPr>
        <w:fldChar w:fldCharType="begin">
          <w:fldData xml:space="preserve">PEVuZE5vdGU+PENpdGU+PEF1dGhvcj5NYXRoeXM8L0F1dGhvcj48WWVhcj4yMDE5PC9ZZWFyPjxS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</w:fldData>
        </w:fldChar>
      </w:r>
      <w:r>
        <w:rPr>
          <w:bCs/>
        </w:rPr>
        <w:instrText xml:space="preserve"> ADDIN EN.CITE.DATA </w:instrText>
      </w:r>
      <w:r>
        <w:rPr>
          <w:bCs/>
        </w:rPr>
      </w:r>
      <w:r>
        <w:rPr>
          <w:bCs/>
        </w:rPr>
        <w:fldChar w:fldCharType="end"/>
      </w:r>
      <w:r>
        <w:rPr>
          <w:bCs/>
        </w:rPr>
      </w:r>
      <w:r>
        <w:rPr>
          <w:bCs/>
        </w:rPr>
        <w:fldChar w:fldCharType="separate"/>
      </w:r>
      <w:r w:rsidRPr="005C65BC">
        <w:rPr>
          <w:bCs/>
          <w:noProof/>
          <w:vertAlign w:val="superscript"/>
        </w:rPr>
        <w:t>4,5</w:t>
      </w:r>
      <w:r>
        <w:rPr>
          <w:bCs/>
        </w:rPr>
        <w:fldChar w:fldCharType="end"/>
      </w:r>
      <w:r w:rsidRPr="00D10A8F">
        <w:t>. Transcriptome annotation will be based on ENSEMBL v9</w:t>
      </w:r>
      <w:ins w:id="5" w:author="Parker, Jacob" w:date="2021-05-13T16:16:00Z">
        <w:r w:rsidR="00AD6C78">
          <w:t>8</w:t>
        </w:r>
      </w:ins>
      <w:del w:id="6" w:author="Parker, Jacob" w:date="2021-05-13T16:16:00Z">
        <w:r w:rsidRPr="00D10A8F" w:rsidDel="00AD6C78">
          <w:delText>3</w:delText>
        </w:r>
      </w:del>
      <w:r w:rsidRPr="00D10A8F">
        <w:t xml:space="preserve"> </w:t>
      </w:r>
      <w:ins w:id="7" w:author="Parker, Jacob" w:date="2021-05-13T16:16:00Z">
        <w:r w:rsidR="00AD6C78">
          <w:t>(</w:t>
        </w:r>
      </w:ins>
      <w:del w:id="8" w:author="Parker, Jacob" w:date="2021-05-13T16:16:00Z">
        <w:r w:rsidRPr="00D10A8F" w:rsidDel="00AD6C78">
          <w:delText>GTF</w:delText>
        </w:r>
      </w:del>
      <w:ins w:id="9" w:author="Parker, Jacob" w:date="2021-05-13T16:16:00Z">
        <w:r w:rsidR="00AD6C78">
          <w:t>reference available</w:t>
        </w:r>
      </w:ins>
      <w:r w:rsidRPr="00D10A8F">
        <w:t xml:space="preserve"> from the </w:t>
      </w:r>
      <w:proofErr w:type="spellStart"/>
      <w:r w:rsidRPr="00D10A8F">
        <w:t>CellRanger</w:t>
      </w:r>
      <w:proofErr w:type="spellEnd"/>
      <w:ins w:id="10" w:author="Parker, Jacob" w:date="2021-05-13T16:16:00Z">
        <w:r w:rsidR="00AD6C78">
          <w:t xml:space="preserve"> w</w:t>
        </w:r>
      </w:ins>
      <w:ins w:id="11" w:author="Parker, Jacob" w:date="2021-05-13T16:17:00Z">
        <w:r w:rsidR="00AD6C78">
          <w:t>ebsite)</w:t>
        </w:r>
      </w:ins>
      <w:r>
        <w:t>. L</w:t>
      </w:r>
      <w:r w:rsidRPr="00D10A8F">
        <w:t xml:space="preserve">ibraries </w:t>
      </w:r>
      <w:r>
        <w:t>will be aggregated from all samples using</w:t>
      </w:r>
      <w:del w:id="12" w:author="Parker, Jacob" w:date="2021-05-13T16:16:00Z">
        <w:r w:rsidDel="00AD6C78">
          <w:delText xml:space="preserve"> </w:delText>
        </w:r>
        <w:r w:rsidRPr="00D10A8F" w:rsidDel="00AD6C78">
          <w:delText>the</w:delText>
        </w:r>
      </w:del>
      <w:r w:rsidRPr="00D10A8F">
        <w:t xml:space="preserve"> </w:t>
      </w:r>
      <w:proofErr w:type="spellStart"/>
      <w:r w:rsidRPr="00D10A8F">
        <w:t>cellranger</w:t>
      </w:r>
      <w:proofErr w:type="spellEnd"/>
      <w:r w:rsidRPr="00D10A8F">
        <w:t xml:space="preserve"> </w:t>
      </w:r>
      <w:proofErr w:type="spellStart"/>
      <w:r w:rsidRPr="00D10A8F">
        <w:t>aggr</w:t>
      </w:r>
      <w:proofErr w:type="spellEnd"/>
      <w:del w:id="13" w:author="Parker, Jacob" w:date="2021-05-13T16:16:00Z">
        <w:r w:rsidRPr="00D10A8F" w:rsidDel="00AD6C78">
          <w:delText xml:space="preserve"> </w:delText>
        </w:r>
      </w:del>
      <w:del w:id="14" w:author="Parker, Jacob" w:date="2021-05-13T16:15:00Z">
        <w:r w:rsidRPr="00D10A8F" w:rsidDel="00AD6C78">
          <w:delText xml:space="preserve">pipeline </w:delText>
        </w:r>
        <w:r w:rsidDel="00AD6C78">
          <w:delText xml:space="preserve">to </w:delText>
        </w:r>
        <w:r w:rsidRPr="00D10A8F" w:rsidDel="00AD6C78">
          <w:delText xml:space="preserve">equalize the read depth before data merging to generate a gene count matrix. Batch effects will be corrected </w:delText>
        </w:r>
        <w:r w:rsidDel="00AD6C78">
          <w:delText>using the</w:delText>
        </w:r>
        <w:r w:rsidRPr="00D10A8F" w:rsidDel="00AD6C78">
          <w:delText xml:space="preserve"> mutual nearest neighbors </w:delText>
        </w:r>
        <w:r w:rsidDel="00AD6C78">
          <w:delText>algorithm</w:delText>
        </w:r>
        <w:r w:rsidDel="00AD6C78">
          <w:fldChar w:fldCharType="begin"/>
        </w:r>
        <w:r w:rsidDel="00AD6C78">
          <w:delInstrText xml:space="preserve"> ADDIN EN.CITE &lt;EndNote&gt;&lt;Cite&gt;&lt;Author&gt;Haghverdi&lt;/Author&gt;&lt;Year&gt;2018&lt;/Year&gt;&lt;RecNum&gt;3725&lt;/RecNum&gt;&lt;DisplayText&gt;&lt;style face="superscript"&gt;7&lt;/style&gt;&lt;/DisplayText&gt;&lt;record&gt;&lt;rec-number&gt;3725&lt;/rec-number&gt;&lt;foreign-keys&gt;&lt;key app="EN" db-id="2rfxspwxd0xawseswevx5tr5a9vs2sw0atw2" timestamp="1560866549"&gt;3725&lt;/key&gt;&lt;/foreign-keys&gt;&lt;ref-type name="Journal Article"&gt;17&lt;/ref-type&gt;&lt;contributors&gt;&lt;authors&gt;&lt;author&gt;Haghverdi, L.&lt;/author&gt;&lt;author&gt;Lun, A. T. L.&lt;/author&gt;&lt;author&gt;Morgan, M. D.&lt;/author&gt;&lt;author&gt;Marioni, J. C.&lt;/author&gt;&lt;/authors&gt;&lt;/contributors&gt;&lt;auth-address&gt;European Molecular Biology Laboratory, European Bioinformatics Institute (EMBL-EBI), Cambridge, UK.&amp;#xD;Institute of Computational Biology, Helmholtz Zentrum Munchen, Munich, Germany.&amp;#xD;Cancer Research UK Cambridge Institute, University of Cambridge, Cambridge, UK.&amp;#xD;Wellcome Trust Sanger Institute, Cambridge, UK.&lt;/auth-address&gt;&lt;titles&gt;&lt;title&gt;Batch effects in single-cell RNA-sequencing data are corrected by matching mutual nearest neighbors&lt;/title&gt;&lt;secondary-title&gt;Nat Biotechnol&lt;/secondary-title&gt;&lt;/titles&gt;&lt;periodical&gt;&lt;full-title&gt;Nat Biotechnol&lt;/full-title&gt;&lt;abbr-1&gt;Nature biotechnology&lt;/abbr-1&gt;&lt;/periodical&gt;&lt;pages&gt;421-427&lt;/pages&gt;&lt;volume&gt;36&lt;/volume&gt;&lt;number&gt;5&lt;/number&gt;&lt;edition&gt;2018/04/03&lt;/edition&gt;&lt;keywords&gt;&lt;keyword&gt;Algorithms&lt;/keyword&gt;&lt;keyword&gt;Cluster Analysis&lt;/keyword&gt;&lt;keyword&gt;Data Analysis&lt;/keyword&gt;&lt;keyword&gt;High-Throughput Nucleotide Sequencing/*methods&lt;/keyword&gt;&lt;keyword&gt;Sequence Analysis, RNA/*methods&lt;/keyword&gt;&lt;keyword&gt;Single-Cell Analysis/*methods&lt;/keyword&gt;&lt;/keywords&gt;&lt;dates&gt;&lt;year&gt;2018&lt;/year&gt;&lt;pub-dates&gt;&lt;date&gt;Jun&lt;/date&gt;&lt;/pub-dates&gt;&lt;/dates&gt;&lt;isbn&gt;1546-1696 (Electronic)&amp;#xD;1087-0156 (Linking)&lt;/isbn&gt;&lt;accession-num&gt;29608177&lt;/accession-num&gt;&lt;urls&gt;&lt;related-urls&gt;&lt;url&gt;https://www.ncbi.nlm.nih.gov/pubmed/29608177&lt;/url&gt;&lt;/related-urls&gt;&lt;/urls&gt;&lt;custom2&gt;PMC6152897&lt;/custom2&gt;&lt;electronic-resource-num&gt;10.1038/nbt.4091&lt;/electronic-resource-num&gt;&lt;/record&gt;&lt;/Cite&gt;&lt;/EndNote&gt;</w:delInstrText>
        </w:r>
        <w:r w:rsidDel="00AD6C78">
          <w:fldChar w:fldCharType="separate"/>
        </w:r>
        <w:r w:rsidRPr="005C65BC" w:rsidDel="00AD6C78">
          <w:rPr>
            <w:noProof/>
            <w:vertAlign w:val="superscript"/>
          </w:rPr>
          <w:delText>7</w:delText>
        </w:r>
        <w:r w:rsidDel="00AD6C78">
          <w:fldChar w:fldCharType="end"/>
        </w:r>
        <w:r w:rsidDel="00AD6C78">
          <w:delText xml:space="preserve"> that </w:delText>
        </w:r>
        <w:r w:rsidRPr="00D10A8F" w:rsidDel="00AD6C78">
          <w:delText xml:space="preserve">does not rely on predefined or equal </w:delText>
        </w:r>
        <w:r w:rsidDel="00AD6C78">
          <w:delText xml:space="preserve">batch </w:delText>
        </w:r>
        <w:r w:rsidRPr="00D10A8F" w:rsidDel="00AD6C78">
          <w:delText>compositions and is superior to other batch-correction methods</w:delText>
        </w:r>
      </w:del>
      <w:del w:id="15" w:author="Parker, Jacob" w:date="2021-05-13T16:16:00Z">
        <w:r w:rsidDel="00AD6C78">
          <w:fldChar w:fldCharType="begin"/>
        </w:r>
        <w:r w:rsidDel="00AD6C78">
          <w:delInstrText xml:space="preserve"> ADDIN EN.CITE &lt;EndNote&gt;&lt;Cite&gt;&lt;Author&gt;Haghverdi&lt;/Author&gt;&lt;Year&gt;2018&lt;/Year&gt;&lt;RecNum&gt;3725&lt;/RecNum&gt;&lt;DisplayText&gt;&lt;style face="superscript"&gt;7&lt;/style&gt;&lt;/DisplayText&gt;&lt;record&gt;&lt;rec-number&gt;3725&lt;/rec-number&gt;&lt;foreign-keys&gt;&lt;key app="EN" db-id="2rfxspwxd0xawseswevx5tr5a9vs2sw0atw2" timestamp="1560866549"&gt;3725&lt;/key&gt;&lt;/foreign-keys&gt;&lt;ref-type name="Journal Article"&gt;17&lt;/ref-type&gt;&lt;contributors&gt;&lt;authors&gt;&lt;author&gt;Haghverdi, L.&lt;/author&gt;&lt;author&gt;Lun, A. T. L.&lt;/author&gt;&lt;author&gt;Morgan, M. D.&lt;/author&gt;&lt;author&gt;Marioni, J. C.&lt;/author&gt;&lt;/authors&gt;&lt;/contributors&gt;&lt;auth-address&gt;European Molecular Biology Laboratory, European Bioinformatics Institute (EMBL-EBI), Cambridge, UK.&amp;#xD;Institute of Computational Biology, Helmholtz Zentrum Munchen, Munich, Germany.&amp;#xD;Cancer Research UK Cambridge Institute, University of Cambridge, Cambridge, UK.&amp;#xD;Wellcome Trust Sanger Institute, Cambridge, UK.&lt;/auth-address&gt;&lt;titles&gt;&lt;title&gt;Batch effects in single-cell RNA-sequencing data are corrected by matching mutual nearest neighbors&lt;/title&gt;&lt;secondary-title&gt;Nat Biotechnol&lt;/secondary-title&gt;&lt;/titles&gt;&lt;periodical&gt;&lt;full-title&gt;Nat Biotechnol&lt;/full-title&gt;&lt;abbr-1&gt;Nature biotechnology&lt;/abbr-1&gt;&lt;/periodical&gt;&lt;pages&gt;421-427&lt;/pages&gt;&lt;volume&gt;36&lt;/volume&gt;&lt;number&gt;5&lt;/number&gt;&lt;edition&gt;2018/04/03&lt;/edition&gt;&lt;keywords&gt;&lt;keyword&gt;Algorithms&lt;/keyword&gt;&lt;keyword&gt;Cluster Analysis&lt;/keyword&gt;&lt;keyword&gt;Data Analysis&lt;/keyword&gt;&lt;keyword&gt;High-Throughput Nucleotide Sequencing/*methods&lt;/keyword&gt;&lt;keyword&gt;Sequence Analysis, RNA/*methods&lt;/keyword&gt;&lt;keyword&gt;Single-Cell Analysis/*methods&lt;/keyword&gt;&lt;/keywords&gt;&lt;dates&gt;&lt;year&gt;2018&lt;/year&gt;&lt;pub-dates&gt;&lt;date&gt;Jun&lt;/date&gt;&lt;/pub-dates&gt;&lt;/dates&gt;&lt;isbn&gt;1546-1696 (Electronic)&amp;#xD;1087-0156 (Linking)&lt;/isbn&gt;&lt;accession-num&gt;29608177&lt;/accession-num&gt;&lt;urls&gt;&lt;related-urls&gt;&lt;url&gt;https://www.ncbi.nlm.nih.gov/pubmed/29608177&lt;/url&gt;&lt;/related-urls&gt;&lt;/urls&gt;&lt;custom2&gt;PMC6152897&lt;/custom2&gt;&lt;electronic-resource-num&gt;10.1038/nbt.4091&lt;/electronic-resource-num&gt;&lt;/record&gt;&lt;/Cite&gt;&lt;/EndNote&gt;</w:delInstrText>
        </w:r>
        <w:r w:rsidDel="00AD6C78">
          <w:fldChar w:fldCharType="separate"/>
        </w:r>
        <w:r w:rsidRPr="005C65BC" w:rsidDel="00AD6C78">
          <w:rPr>
            <w:noProof/>
            <w:vertAlign w:val="superscript"/>
          </w:rPr>
          <w:delText>7</w:delText>
        </w:r>
        <w:r w:rsidDel="00AD6C78">
          <w:fldChar w:fldCharType="end"/>
        </w:r>
      </w:del>
      <w:r w:rsidRPr="00D10A8F">
        <w:t xml:space="preserve">. </w:t>
      </w:r>
    </w:p>
    <w:p w14:paraId="1D9D84E7" w14:textId="3D18F992" w:rsidR="005C65BC" w:rsidRPr="00D10A8F" w:rsidRDefault="005C65BC" w:rsidP="005C65BC">
      <w:pPr>
        <w:pStyle w:val="NormalWeb"/>
        <w:adjustRightInd w:val="0"/>
        <w:snapToGrid w:val="0"/>
        <w:ind w:firstLine="720"/>
        <w:contextualSpacing/>
        <w:jc w:val="both"/>
      </w:pPr>
      <w:r w:rsidRPr="00D10A8F">
        <w:rPr>
          <w:b/>
          <w:bCs/>
        </w:rPr>
        <w:t xml:space="preserve">Quality control for cells and expressed genes. </w:t>
      </w:r>
      <w:ins w:id="16" w:author="Parker, Jacob" w:date="2021-05-13T16:17:00Z">
        <w:r w:rsidR="00AD6C78">
          <w:t xml:space="preserve">For quality control and downstream </w:t>
        </w:r>
        <w:proofErr w:type="gramStart"/>
        <w:r w:rsidR="00AD6C78">
          <w:t>analysis</w:t>
        </w:r>
        <w:proofErr w:type="gramEnd"/>
        <w:r w:rsidR="00AD6C78">
          <w:t xml:space="preserve"> </w:t>
        </w:r>
      </w:ins>
      <w:ins w:id="17" w:author="Parker, Jacob" w:date="2021-05-13T16:18:00Z">
        <w:r w:rsidR="00AD6C78">
          <w:t xml:space="preserve">we will </w:t>
        </w:r>
      </w:ins>
      <w:ins w:id="18" w:author="Parker, Jacob" w:date="2021-05-13T16:19:00Z">
        <w:r w:rsidR="00AD6C78">
          <w:t>use the R package Seurat</w:t>
        </w:r>
      </w:ins>
      <w:ins w:id="19" w:author="Parker, Jacob" w:date="2021-05-13T17:55:00Z">
        <w:r w:rsidR="00047AAD">
          <w:rPr>
            <w:vertAlign w:val="superscript"/>
          </w:rPr>
          <w:t>7</w:t>
        </w:r>
      </w:ins>
      <w:ins w:id="20" w:author="Parker, Jacob" w:date="2021-05-13T16:19:00Z">
        <w:r w:rsidR="00AD6C78">
          <w:t xml:space="preserve">. </w:t>
        </w:r>
      </w:ins>
      <w:del w:id="21" w:author="Parker, Jacob" w:date="2021-05-13T16:17:00Z">
        <w:r w:rsidRPr="00D10A8F" w:rsidDel="00AD6C78">
          <w:delText xml:space="preserve">The initial dataset will be projected into two-dimensional space using t-distributed stochastic neighbor embedding (t-SNE) based on the top 10 principal components. The t-SNE coordinates will be used to visualize potential biases in apparent cell similarity due to differential cell quality. </w:delText>
        </w:r>
      </w:del>
      <w:ins w:id="22" w:author="Parker, Jacob" w:date="2021-05-13T16:21:00Z">
        <w:r w:rsidR="00AD6C78">
          <w:t>In order to remove low quality cells from the dataset, we will exclude from downstream analysis any cells that</w:t>
        </w:r>
      </w:ins>
      <w:ins w:id="23" w:author="Parker, Jacob" w:date="2021-05-13T16:22:00Z">
        <w:r w:rsidR="00AD6C78">
          <w:t xml:space="preserve"> have</w:t>
        </w:r>
      </w:ins>
      <w:del w:id="24" w:author="Parker, Jacob" w:date="2021-05-13T16:21:00Z">
        <w:r w:rsidRPr="00D10A8F" w:rsidDel="00AD6C78">
          <w:delText>For each cell, the following quality measures will be quantified</w:delText>
        </w:r>
      </w:del>
      <w:ins w:id="25" w:author="Parker, Jacob" w:date="2021-05-13T16:27:00Z">
        <w:r w:rsidR="0047616A">
          <w:t xml:space="preserve"> </w:t>
        </w:r>
        <w:r w:rsidR="0047616A" w:rsidRPr="0047616A">
          <w:rPr>
            <w:b/>
            <w:bCs/>
            <w:rPrChange w:id="26" w:author="Parker, Jacob" w:date="2021-05-13T16:27:00Z">
              <w:rPr/>
            </w:rPrChange>
          </w:rPr>
          <w:t>1</w:t>
        </w:r>
      </w:ins>
      <w:ins w:id="27" w:author="Parker, Jacob" w:date="2021-05-13T16:28:00Z">
        <w:r w:rsidR="0047616A">
          <w:t xml:space="preserve">, </w:t>
        </w:r>
      </w:ins>
      <w:del w:id="28" w:author="Parker, Jacob" w:date="2021-05-13T16:27:00Z">
        <w:r w:rsidRPr="00D10A8F" w:rsidDel="0047616A">
          <w:delText xml:space="preserve">: </w:delText>
        </w:r>
        <w:r w:rsidRPr="00990C82" w:rsidDel="0047616A">
          <w:rPr>
            <w:b/>
            <w:bCs/>
            <w:i/>
            <w:iCs/>
          </w:rPr>
          <w:delText>1</w:delText>
        </w:r>
      </w:del>
      <w:del w:id="29" w:author="Parker, Jacob" w:date="2021-05-13T16:24:00Z">
        <w:r w:rsidDel="00AD6C78">
          <w:delText>,</w:delText>
        </w:r>
        <w:r w:rsidRPr="00D10A8F" w:rsidDel="00AD6C78">
          <w:delText xml:space="preserve"> the number of genes for which at least one read is mapped, which is indicative of library complexity</w:delText>
        </w:r>
        <w:r w:rsidDel="00AD6C78">
          <w:delText xml:space="preserve">; </w:delText>
        </w:r>
        <w:r w:rsidRPr="00990C82" w:rsidDel="00AD6C78">
          <w:rPr>
            <w:b/>
            <w:bCs/>
            <w:i/>
            <w:iCs/>
          </w:rPr>
          <w:delText>2</w:delText>
        </w:r>
        <w:r w:rsidDel="00AD6C78">
          <w:delText>,</w:delText>
        </w:r>
        <w:r w:rsidRPr="00D10A8F" w:rsidDel="00AD6C78">
          <w:delText xml:space="preserve"> the</w:delText>
        </w:r>
      </w:del>
      <w:ins w:id="30" w:author="Parker, Jacob" w:date="2021-05-13T16:24:00Z">
        <w:r w:rsidR="00AD6C78">
          <w:t>a</w:t>
        </w:r>
      </w:ins>
      <w:r w:rsidRPr="00D10A8F">
        <w:t xml:space="preserve"> total number of </w:t>
      </w:r>
      <w:r>
        <w:t>unique molecular identifier (</w:t>
      </w:r>
      <w:r w:rsidRPr="00D10A8F">
        <w:t>UMI</w:t>
      </w:r>
      <w:r>
        <w:t>)</w:t>
      </w:r>
      <w:r w:rsidRPr="00D10A8F">
        <w:t xml:space="preserve"> counts</w:t>
      </w:r>
      <w:ins w:id="31" w:author="Parker, Jacob" w:date="2021-05-13T16:26:00Z">
        <w:r w:rsidR="0047616A">
          <w:t xml:space="preserve"> greater than three median average deviations above the dataset median</w:t>
        </w:r>
      </w:ins>
      <w:r>
        <w:t>;</w:t>
      </w:r>
      <w:r w:rsidRPr="00D10A8F">
        <w:t xml:space="preserve"> </w:t>
      </w:r>
      <w:ins w:id="32" w:author="Parker, Jacob" w:date="2021-05-13T16:26:00Z">
        <w:r w:rsidR="0047616A">
          <w:rPr>
            <w:b/>
            <w:bCs/>
            <w:i/>
            <w:iCs/>
          </w:rPr>
          <w:t>2</w:t>
        </w:r>
      </w:ins>
      <w:del w:id="33" w:author="Parker, Jacob" w:date="2021-05-13T16:26:00Z">
        <w:r w:rsidRPr="00990C82" w:rsidDel="0047616A">
          <w:rPr>
            <w:b/>
            <w:bCs/>
            <w:i/>
            <w:iCs/>
          </w:rPr>
          <w:delText>3</w:delText>
        </w:r>
      </w:del>
      <w:ins w:id="34" w:author="Parker, Jacob" w:date="2021-05-13T16:29:00Z">
        <w:r w:rsidR="0047616A">
          <w:t>,</w:t>
        </w:r>
      </w:ins>
      <w:del w:id="35" w:author="Parker, Jacob" w:date="2021-05-13T16:28:00Z">
        <w:r w:rsidDel="0047616A">
          <w:delText>,</w:delText>
        </w:r>
      </w:del>
      <w:r w:rsidRPr="00D10A8F">
        <w:t xml:space="preserve"> </w:t>
      </w:r>
      <w:ins w:id="36" w:author="Parker, Jacob" w:date="2021-05-13T16:28:00Z">
        <w:r w:rsidR="0047616A">
          <w:t>greater than 5% of their reads mapping to the mitochondrial chromosome</w:t>
        </w:r>
        <w:r w:rsidR="0047616A">
          <w:t xml:space="preserve">, </w:t>
        </w:r>
      </w:ins>
      <w:del w:id="37" w:author="Parker, Jacob" w:date="2021-05-13T16:28:00Z">
        <w:r w:rsidRPr="00D10A8F" w:rsidDel="0047616A">
          <w:delText xml:space="preserve">the percentage of counts mapping to the top 50 genes. </w:delText>
        </w:r>
        <w:r w:rsidRPr="00990C82" w:rsidDel="0047616A">
          <w:rPr>
            <w:b/>
            <w:bCs/>
            <w:i/>
            <w:iCs/>
          </w:rPr>
          <w:delText>4</w:delText>
        </w:r>
        <w:r w:rsidDel="0047616A">
          <w:delText>,</w:delText>
        </w:r>
        <w:r w:rsidRPr="00D10A8F" w:rsidDel="0047616A">
          <w:delText xml:space="preserve"> Cells with a high proportion of reads mapping to the mitochondrial genome relative to the total number of detected genes will be removed </w:delText>
        </w:r>
        <w:r w:rsidDel="0047616A">
          <w:delText>as this</w:delText>
        </w:r>
        <w:r w:rsidRPr="00D10A8F" w:rsidDel="0047616A">
          <w:delText xml:space="preserve"> ratio is useful in identifying low-quality cells </w:delText>
        </w:r>
      </w:del>
      <w:r w:rsidRPr="00D10A8F">
        <w:t>because in a broken cell cytoplasmic RNA will be lost</w:t>
      </w:r>
      <w:del w:id="38" w:author="Parker, Jacob" w:date="2021-05-13T18:13:00Z">
        <w:r w:rsidDel="00F1653B">
          <w:fldChar w:fldCharType="begin"/>
        </w:r>
        <w:r w:rsidDel="00F1653B">
          <w:delInstrText xml:space="preserve"> ADDIN EN.CITE &lt;EndNote&gt;&lt;Cite&gt;&lt;Author&gt;Bacher&lt;/Author&gt;&lt;Year&gt;2016&lt;/Year&gt;&lt;RecNum&gt;3726&lt;/RecNum&gt;&lt;DisplayText&gt;&lt;style face="superscript"&gt;8&lt;/style&gt;&lt;/DisplayText&gt;&lt;record&gt;&lt;rec-number&gt;3726&lt;/rec-number&gt;&lt;foreign-keys&gt;&lt;key app="EN" db-id="2rfxspwxd0xawseswevx5tr5a9vs2sw0atw2" timestamp="1560867693"&gt;3726&lt;/key&gt;&lt;/foreign-keys&gt;&lt;ref-type name="Journal Article"&gt;17&lt;/ref-type&gt;&lt;contributors&gt;&lt;authors&gt;&lt;author&gt;Bacher, R.&lt;/author&gt;&lt;author&gt;Kendziorski, C.&lt;/author&gt;&lt;/authors&gt;&lt;/contributors&gt;&lt;auth-address&gt;Department of Statistics, University of Wisconsin, Madison, WI, 53706, USA.&amp;#xD;Department of Biostatistics and Medical Informatics, University of Wisconsin, Madison, WI, 53726, USA. kendzior@biostat.wisc.edu.&lt;/auth-address&gt;&lt;titles&gt;&lt;title&gt;Design and computational analysis of single-cell RNA-sequencing experiments&lt;/title&gt;&lt;secondary-title&gt;Genome Biol&lt;/secondary-title&gt;&lt;/titles&gt;&lt;periodical&gt;&lt;full-title&gt;Genome Biol&lt;/full-title&gt;&lt;abbr-1&gt;Genome biology&lt;/abbr-1&gt;&lt;/periodical&gt;&lt;pages&gt;63&lt;/pages&gt;&lt;volume&gt;17&lt;/volume&gt;&lt;edition&gt;2016/04/08&lt;/edition&gt;&lt;keywords&gt;&lt;keyword&gt;Animals&lt;/keyword&gt;&lt;keyword&gt;Computational Biology/*methods&lt;/keyword&gt;&lt;keyword&gt;Databases, Genetic&lt;/keyword&gt;&lt;keyword&gt;High-Throughput Nucleotide Sequencing/methods&lt;/keyword&gt;&lt;keyword&gt;Humans&lt;/keyword&gt;&lt;keyword&gt;Sequence Analysis, RNA/*methods&lt;/keyword&gt;&lt;keyword&gt;Single-Cell Analysis/*methods&lt;/keyword&gt;&lt;/keywords&gt;&lt;dates&gt;&lt;year&gt;2016&lt;/year&gt;&lt;pub-dates&gt;&lt;date&gt;Apr 7&lt;/date&gt;&lt;/pub-dates&gt;&lt;/dates&gt;&lt;isbn&gt;1474-760X (Electronic)&amp;#xD;1474-7596 (Linking)&lt;/isbn&gt;&lt;accession-num&gt;27052890&lt;/accession-num&gt;&lt;urls&gt;&lt;related-urls&gt;&lt;url&gt;https://www.ncbi.nlm.nih.gov/pubmed/27052890&lt;/url&gt;&lt;/related-urls&gt;&lt;/urls&gt;&lt;custom2&gt;PMC4823857&lt;/custom2&gt;&lt;electronic-resource-num&gt;10.1186/s13059-016-0927-y&lt;/electronic-resource-num&gt;&lt;/record&gt;&lt;/Cite&gt;&lt;/EndNote&gt;</w:delInstrText>
        </w:r>
        <w:r w:rsidDel="00F1653B">
          <w:fldChar w:fldCharType="separate"/>
        </w:r>
        <w:r w:rsidRPr="005C65BC" w:rsidDel="00F1653B">
          <w:rPr>
            <w:noProof/>
            <w:vertAlign w:val="superscript"/>
          </w:rPr>
          <w:delText>8</w:delText>
        </w:r>
        <w:r w:rsidDel="00F1653B">
          <w:fldChar w:fldCharType="end"/>
        </w:r>
      </w:del>
      <w:r w:rsidRPr="00D10A8F">
        <w:t>, while RNAs that are enclosed in the mitochondria will be retained</w:t>
      </w:r>
      <w:r>
        <w:fldChar w:fldCharType="begin"/>
      </w:r>
      <w:r>
        <w:instrText xml:space="preserve"> ADDIN EN.CITE &lt;EndNote&gt;&lt;Cite&gt;&lt;Author&gt;Bacher&lt;/Author&gt;&lt;Year&gt;2016&lt;/Year&gt;&lt;RecNum&gt;3726&lt;/RecNum&gt;&lt;DisplayText&gt;&lt;style face="superscript"&gt;8&lt;/style&gt;&lt;/DisplayText&gt;&lt;record&gt;&lt;rec-number&gt;3726&lt;/rec-number&gt;&lt;foreign-keys&gt;&lt;key app="EN" db-id="2rfxspwxd0xawseswevx5tr5a9vs2sw0atw2" timestamp="1560867693"&gt;3726&lt;/key&gt;&lt;/foreign-keys&gt;&lt;ref-type name="Journal Article"&gt;17&lt;/ref-type&gt;&lt;contributors&gt;&lt;authors&gt;&lt;author&gt;Bacher, R.&lt;/author&gt;&lt;author&gt;Kendziorski, C.&lt;/author&gt;&lt;/authors&gt;&lt;/contributors&gt;&lt;auth-address&gt;Department of Statistics, University of Wisconsin, Madison, WI, 53706, USA.&amp;#xD;Department of Biostatistics and Medical Informatics, University of Wisconsin, Madison, WI, 53726, USA. kendzior@biostat.wisc.edu.&lt;/auth-address&gt;&lt;titles&gt;&lt;title&gt;Design and computational analysis of single-cell RNA-sequencing experiments&lt;/title&gt;&lt;secondary-title&gt;Genome Biol&lt;/secondary-title&gt;&lt;/titles&gt;&lt;periodical&gt;&lt;full-title&gt;Genome Biol&lt;/full-title&gt;&lt;abbr-1&gt;Genome biology&lt;/abbr-1&gt;&lt;/periodical&gt;&lt;pages&gt;63&lt;/pages&gt;&lt;volume&gt;17&lt;/volume&gt;&lt;edition&gt;2016/04/08&lt;/edition&gt;&lt;keywords&gt;&lt;keyword&gt;Animals&lt;/keyword&gt;&lt;keyword&gt;Computational Biology/*methods&lt;/keyword&gt;&lt;keyword&gt;Databases, Genetic&lt;/keyword&gt;&lt;keyword&gt;High-Throughput Nucleotide Sequencing/methods&lt;/keyword&gt;&lt;keyword&gt;Humans&lt;/keyword&gt;&lt;keyword&gt;Sequence Analysis, RNA/*methods&lt;/keyword&gt;&lt;keyword&gt;Single-Cell Analysis/*methods&lt;/keyword&gt;&lt;/keywords&gt;&lt;dates&gt;&lt;year&gt;2016&lt;/year&gt;&lt;pub-dates&gt;&lt;date&gt;Apr 7&lt;/date&gt;&lt;/pub-dates&gt;&lt;/dates&gt;&lt;isbn&gt;1474-760X (Electronic)&amp;#xD;1474-7596 (Linking)&lt;/isbn&gt;&lt;accession-num&gt;27052890&lt;/accession-num&gt;&lt;urls&gt;&lt;related-urls&gt;&lt;url&gt;https://www.ncbi.nlm.nih.gov/pubmed/27052890&lt;/url&gt;&lt;/related-urls&gt;&lt;/urls&gt;&lt;custom2&gt;PMC4823857&lt;/custom2&gt;&lt;electronic-resource-num&gt;10.1186/s13059-016-0927-y&lt;/electronic-resource-num&gt;&lt;/record&gt;&lt;/Cite&gt;&lt;/EndNote&gt;</w:instrText>
      </w:r>
      <w:r>
        <w:fldChar w:fldCharType="separate"/>
      </w:r>
      <w:r w:rsidRPr="005C65BC">
        <w:rPr>
          <w:noProof/>
          <w:vertAlign w:val="superscript"/>
        </w:rPr>
        <w:t>8</w:t>
      </w:r>
      <w:r>
        <w:fldChar w:fldCharType="end"/>
      </w:r>
      <w:ins w:id="39" w:author="Parker, Jacob" w:date="2021-05-13T18:13:00Z">
        <w:r w:rsidR="00F1653B">
          <w:t>;</w:t>
        </w:r>
      </w:ins>
      <w:del w:id="40" w:author="Parker, Jacob" w:date="2021-05-13T18:13:00Z">
        <w:r w:rsidRPr="00D10A8F" w:rsidDel="00F1653B">
          <w:delText>.</w:delText>
        </w:r>
      </w:del>
      <w:r w:rsidRPr="00D10A8F">
        <w:t xml:space="preserve"> </w:t>
      </w:r>
      <w:ins w:id="41" w:author="Parker, Jacob" w:date="2021-05-13T16:29:00Z">
        <w:r w:rsidR="0047616A">
          <w:rPr>
            <w:b/>
            <w:bCs/>
            <w:i/>
            <w:iCs/>
          </w:rPr>
          <w:t>3</w:t>
        </w:r>
        <w:r w:rsidR="0047616A">
          <w:rPr>
            <w:i/>
            <w:iCs/>
          </w:rPr>
          <w:t>,</w:t>
        </w:r>
      </w:ins>
      <w:del w:id="42" w:author="Parker, Jacob" w:date="2021-05-13T16:29:00Z">
        <w:r w:rsidRPr="00990C82" w:rsidDel="0047616A">
          <w:rPr>
            <w:b/>
            <w:bCs/>
            <w:i/>
            <w:iCs/>
          </w:rPr>
          <w:delText>5</w:delText>
        </w:r>
        <w:r w:rsidDel="0047616A">
          <w:delText>,</w:delText>
        </w:r>
      </w:del>
      <w:ins w:id="43" w:author="Parker, Jacob" w:date="2021-05-13T16:47:00Z">
        <w:r w:rsidR="00387435">
          <w:t xml:space="preserve"> </w:t>
        </w:r>
      </w:ins>
      <w:del w:id="44" w:author="Parker, Jacob" w:date="2021-05-13T16:46:00Z">
        <w:r w:rsidDel="00387435">
          <w:delText xml:space="preserve"> </w:delText>
        </w:r>
      </w:del>
      <w:ins w:id="45" w:author="Parker, Jacob" w:date="2021-05-13T16:30:00Z">
        <w:r w:rsidR="0047616A">
          <w:t xml:space="preserve">less than 200 unique </w:t>
        </w:r>
      </w:ins>
      <w:ins w:id="46" w:author="Parker, Jacob" w:date="2021-05-13T16:31:00Z">
        <w:r w:rsidR="0047616A">
          <w:t>genes detected, b</w:t>
        </w:r>
      </w:ins>
      <w:del w:id="47" w:author="Parker, Jacob" w:date="2021-05-13T16:31:00Z">
        <w:r w:rsidRPr="00D10A8F" w:rsidDel="0047616A">
          <w:delText>B</w:delText>
        </w:r>
      </w:del>
      <w:r w:rsidRPr="00D10A8F">
        <w:t>ased on previous studies</w:t>
      </w:r>
      <w:del w:id="48" w:author="Parker, Jacob" w:date="2021-05-13T16:46:00Z">
        <w:r w:rsidRPr="00D10A8F" w:rsidDel="0054006C">
          <w:delText xml:space="preserve"> and our pilot analyses</w:delText>
        </w:r>
      </w:del>
      <w:del w:id="49" w:author="Parker, Jacob" w:date="2021-05-13T16:31:00Z">
        <w:r w:rsidRPr="00D10A8F" w:rsidDel="0047616A">
          <w:delText>, we will remove cells with less than 200 detected genes</w:delText>
        </w:r>
      </w:del>
      <w:r>
        <w:fldChar w:fldCharType="begin">
          <w:fldData xml:space="preserve">PEVuZE5vdGU+PENpdGU+PEF1dGhvcj5NYXRoeXM8L0F1dGhvcj48WWVhcj4yMDE5PC9ZZWFyPjxS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</w:fldData>
        </w:fldChar>
      </w:r>
      <w:r>
        <w:instrText xml:space="preserve"> ADDIN EN.CITE </w:instrText>
      </w:r>
      <w:r>
        <w:fldChar w:fldCharType="begin">
          <w:fldData xml:space="preserve">PEVuZE5vdGU+PENpdGU+PEF1dGhvcj5NYXRoeXM8L0F1dGhvcj48WWVhcj4yMDE5PC9ZZWFyPjxS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</w:fldData>
        </w:fldChar>
      </w:r>
      <w:r>
        <w:instrText xml:space="preserve"> ADDIN EN.CITE.DATA </w:instrText>
      </w:r>
      <w:r>
        <w:fldChar w:fldCharType="end"/>
      </w:r>
      <w:r>
        <w:fldChar w:fldCharType="separate"/>
      </w:r>
      <w:r w:rsidRPr="005C65BC">
        <w:rPr>
          <w:noProof/>
          <w:vertAlign w:val="superscript"/>
        </w:rPr>
        <w:t>4,9</w:t>
      </w:r>
      <w:r>
        <w:fldChar w:fldCharType="end"/>
      </w:r>
      <w:r w:rsidRPr="00D10A8F">
        <w:t xml:space="preserve">. </w:t>
      </w:r>
      <w:ins w:id="50" w:author="Parker, Jacob" w:date="2021-05-13T16:47:00Z">
        <w:r w:rsidR="00387435">
          <w:t xml:space="preserve"> Finally, </w:t>
        </w:r>
      </w:ins>
      <w:del w:id="51" w:author="Parker, Jacob" w:date="2021-05-13T16:47:00Z">
        <w:r w:rsidRPr="00990C82" w:rsidDel="00387435">
          <w:rPr>
            <w:b/>
            <w:bCs/>
            <w:i/>
            <w:iCs/>
          </w:rPr>
          <w:delText>6</w:delText>
        </w:r>
        <w:r w:rsidDel="00387435">
          <w:delText>,</w:delText>
        </w:r>
        <w:r w:rsidRPr="00D10A8F" w:rsidDel="00387435">
          <w:delText xml:space="preserve"> Mitochondrially encoded genes and g</w:delText>
        </w:r>
      </w:del>
      <w:ins w:id="52" w:author="Parker, Jacob" w:date="2021-05-13T16:47:00Z">
        <w:r w:rsidR="00387435">
          <w:t>g</w:t>
        </w:r>
      </w:ins>
      <w:r w:rsidRPr="00D10A8F">
        <w:t>enes detected in less than t</w:t>
      </w:r>
      <w:ins w:id="53" w:author="Parker, Jacob" w:date="2021-05-13T16:47:00Z">
        <w:r w:rsidR="00387435">
          <w:t>hree</w:t>
        </w:r>
      </w:ins>
      <w:del w:id="54" w:author="Parker, Jacob" w:date="2021-05-13T16:47:00Z">
        <w:r w:rsidRPr="00D10A8F" w:rsidDel="00387435">
          <w:delText>wo</w:delText>
        </w:r>
      </w:del>
      <w:r w:rsidRPr="00D10A8F">
        <w:t xml:space="preserve"> cells will be excluded. After applying these filtering steps, the resulting dataset  will be used for downstream analysis. </w:t>
      </w:r>
    </w:p>
    <w:p w14:paraId="3F005175" w14:textId="5778DE1F" w:rsidR="005C65BC" w:rsidRPr="00D10A8F" w:rsidRDefault="005C65BC" w:rsidP="005C65BC">
      <w:pPr>
        <w:pStyle w:val="NormalWeb"/>
        <w:adjustRightInd w:val="0"/>
        <w:snapToGrid w:val="0"/>
        <w:ind w:firstLine="720"/>
        <w:contextualSpacing/>
        <w:jc w:val="both"/>
      </w:pPr>
      <w:r w:rsidRPr="00D10A8F">
        <w:rPr>
          <w:b/>
          <w:bCs/>
        </w:rPr>
        <w:t xml:space="preserve">Cell type annotation and </w:t>
      </w:r>
      <w:del w:id="55" w:author="Parker, Jacob" w:date="2021-05-13T16:47:00Z">
        <w:r w:rsidRPr="00D10A8F" w:rsidDel="00387435">
          <w:rPr>
            <w:b/>
            <w:bCs/>
          </w:rPr>
          <w:delText>sub-</w:delText>
        </w:r>
      </w:del>
      <w:r w:rsidRPr="00D10A8F">
        <w:rPr>
          <w:b/>
          <w:bCs/>
        </w:rPr>
        <w:t xml:space="preserve">clustering. </w:t>
      </w:r>
      <w:r w:rsidRPr="00D10A8F">
        <w:rPr>
          <w:bCs/>
        </w:rPr>
        <w:t xml:space="preserve">We will further </w:t>
      </w:r>
      <w:r w:rsidRPr="00D10A8F">
        <w:t>normalize and cluster</w:t>
      </w:r>
      <w:del w:id="56" w:author="Parker, Jacob" w:date="2021-05-13T16:48:00Z">
        <w:r w:rsidRPr="00D10A8F" w:rsidDel="00387435">
          <w:delText xml:space="preserve"> </w:delText>
        </w:r>
        <w:r w:rsidRPr="00D10A8F" w:rsidDel="00387435">
          <w:rPr>
            <w:bCs/>
          </w:rPr>
          <w:delText xml:space="preserve">the final </w:delText>
        </w:r>
        <w:r w:rsidRPr="00D10A8F" w:rsidDel="00387435">
          <w:delText>UMI matrix with the SCANPY package</w:delText>
        </w:r>
        <w:r w:rsidDel="00387435">
          <w:fldChar w:fldCharType="begin">
            <w:fldData xml:space="preserve">PEVuZE5vdGU+PENpdGU+PEF1dGhvcj5Xb2xmPC9BdXRob3I+PFllYXI+MjAxODwvWWVhcj48UmVj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</w:fldData>
          </w:fldChar>
        </w:r>
        <w:r w:rsidDel="00387435">
          <w:delInstrText xml:space="preserve"> ADDIN EN.CITE </w:delInstrText>
        </w:r>
        <w:r w:rsidDel="00387435">
          <w:fldChar w:fldCharType="begin">
            <w:fldData xml:space="preserve">PEVuZE5vdGU+PENpdGU+PEF1dGhvcj5Xb2xmPC9BdXRob3I+PFllYXI+MjAxODwvWWVhcj48UmVj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</w:fldData>
          </w:fldChar>
        </w:r>
        <w:r w:rsidDel="00387435">
          <w:delInstrText xml:space="preserve"> ADDIN EN.CITE.DATA </w:delInstrText>
        </w:r>
        <w:r w:rsidDel="00387435">
          <w:fldChar w:fldCharType="end"/>
        </w:r>
        <w:r w:rsidDel="00387435">
          <w:fldChar w:fldCharType="separate"/>
        </w:r>
        <w:r w:rsidRPr="005C65BC" w:rsidDel="00387435">
          <w:rPr>
            <w:noProof/>
            <w:vertAlign w:val="superscript"/>
          </w:rPr>
          <w:delText>10</w:delText>
        </w:r>
        <w:r w:rsidDel="00387435">
          <w:fldChar w:fldCharType="end"/>
        </w:r>
      </w:del>
      <w:ins w:id="57" w:author="Parker, Jacob" w:date="2021-05-13T16:48:00Z">
        <w:r w:rsidR="00387435">
          <w:t xml:space="preserve"> the </w:t>
        </w:r>
      </w:ins>
      <w:ins w:id="58" w:author="Parker, Jacob" w:date="2021-05-13T16:49:00Z">
        <w:r w:rsidR="00387435">
          <w:t xml:space="preserve">data using the standard Seurat workflow (see: </w:t>
        </w:r>
        <w:r w:rsidR="00387435" w:rsidRPr="00387435">
          <w:t>https://satijalab.org/seurat/articles/pbmc3k_tutorial.html</w:t>
        </w:r>
        <w:r w:rsidR="00387435">
          <w:t>)</w:t>
        </w:r>
      </w:ins>
      <w:ins w:id="59" w:author="Parker, Jacob" w:date="2021-05-13T18:01:00Z">
        <w:r w:rsidR="00047AAD">
          <w:rPr>
            <w:vertAlign w:val="superscript"/>
          </w:rPr>
          <w:t>7</w:t>
        </w:r>
      </w:ins>
      <w:r>
        <w:t xml:space="preserve">. </w:t>
      </w:r>
      <w:r w:rsidRPr="00D10A8F">
        <w:t xml:space="preserve">Principal component analysis will be performed, </w:t>
      </w:r>
      <w:ins w:id="60" w:author="Parker, Jacob" w:date="2021-05-13T16:57:00Z">
        <w:r w:rsidR="00A43F51">
          <w:t xml:space="preserve">the Harmony algorithm used to correct for batch effects (and integrate </w:t>
        </w:r>
      </w:ins>
      <w:ins w:id="61" w:author="Parker, Jacob" w:date="2021-05-13T16:58:00Z">
        <w:r w:rsidR="00A43F51">
          <w:t xml:space="preserve">data from different </w:t>
        </w:r>
        <w:proofErr w:type="spellStart"/>
        <w:r w:rsidR="00A43F51">
          <w:t>scRNA</w:t>
        </w:r>
        <w:proofErr w:type="spellEnd"/>
        <w:r w:rsidR="00A43F51">
          <w:t xml:space="preserve">-seq runs where necessary) </w:t>
        </w:r>
      </w:ins>
      <w:ins w:id="62" w:author="Parker, Jacob" w:date="2021-05-13T17:01:00Z">
        <w:r w:rsidR="00A43F51">
          <w:t xml:space="preserve">and </w:t>
        </w:r>
      </w:ins>
      <w:ins w:id="63" w:author="Parker, Jacob" w:date="2021-05-13T17:02:00Z">
        <w:r w:rsidR="00A43F51">
          <w:t>an Elbow plot used to identify the signi</w:t>
        </w:r>
      </w:ins>
      <w:ins w:id="64" w:author="Parker, Jacob" w:date="2021-05-13T17:03:00Z">
        <w:r w:rsidR="00A43F51">
          <w:t xml:space="preserve">ficant </w:t>
        </w:r>
        <w:proofErr w:type="gramStart"/>
        <w:r w:rsidR="00A43F51">
          <w:t>principle</w:t>
        </w:r>
        <w:proofErr w:type="gramEnd"/>
        <w:r w:rsidR="00A43F51">
          <w:t xml:space="preserve"> components and define a cut off for the ‘dimensionality’ of</w:t>
        </w:r>
      </w:ins>
      <w:ins w:id="65" w:author="Parker, Jacob" w:date="2021-05-13T17:04:00Z">
        <w:r w:rsidR="00A43F51">
          <w:t xml:space="preserve"> the dataset i.e. the number of principle components to carry forward</w:t>
        </w:r>
      </w:ins>
      <w:ins w:id="66" w:author="Parker, Jacob" w:date="2021-05-13T18:01:00Z">
        <w:r w:rsidR="00047AAD">
          <w:rPr>
            <w:vertAlign w:val="superscript"/>
          </w:rPr>
          <w:t>10</w:t>
        </w:r>
      </w:ins>
      <w:ins w:id="67" w:author="Parker, Jacob" w:date="2021-05-13T17:04:00Z">
        <w:r w:rsidR="00A43F51">
          <w:t>. Clustering</w:t>
        </w:r>
      </w:ins>
      <w:ins w:id="68" w:author="Parker, Jacob" w:date="2021-05-13T17:07:00Z">
        <w:r w:rsidR="006855AB">
          <w:t xml:space="preserve"> (using the </w:t>
        </w:r>
      </w:ins>
      <w:ins w:id="69" w:author="Parker, Jacob" w:date="2021-05-13T17:10:00Z">
        <w:r w:rsidR="006855AB">
          <w:t>Seurat functions ‘</w:t>
        </w:r>
        <w:proofErr w:type="spellStart"/>
        <w:r w:rsidR="006855AB">
          <w:t>FindNeighbours</w:t>
        </w:r>
        <w:proofErr w:type="spellEnd"/>
        <w:r w:rsidR="006855AB">
          <w:t>()</w:t>
        </w:r>
      </w:ins>
      <w:ins w:id="70" w:author="Parker, Jacob" w:date="2021-05-13T17:16:00Z">
        <w:r w:rsidR="00560399">
          <w:t>, which uses the K-nearest neighbors algorithm</w:t>
        </w:r>
      </w:ins>
      <w:ins w:id="71" w:author="Parker, Jacob" w:date="2021-05-13T17:10:00Z">
        <w:r w:rsidR="006855AB">
          <w:t xml:space="preserve"> and </w:t>
        </w:r>
        <w:proofErr w:type="spellStart"/>
        <w:r w:rsidR="006855AB">
          <w:t>FindClusters</w:t>
        </w:r>
        <w:proofErr w:type="spellEnd"/>
        <w:r w:rsidR="006855AB">
          <w:t>()</w:t>
        </w:r>
      </w:ins>
      <w:ins w:id="72" w:author="Parker, Jacob" w:date="2021-05-13T17:16:00Z">
        <w:r w:rsidR="00560399">
          <w:t xml:space="preserve">, using the </w:t>
        </w:r>
      </w:ins>
      <w:ins w:id="73" w:author="Parker, Jacob" w:date="2021-05-13T17:17:00Z">
        <w:r w:rsidR="00BD0D58">
          <w:t>Louvain algorithm</w:t>
        </w:r>
      </w:ins>
      <w:ins w:id="74" w:author="Parker, Jacob" w:date="2021-05-13T18:03:00Z">
        <w:r w:rsidR="00047AAD">
          <w:rPr>
            <w:vertAlign w:val="superscript"/>
          </w:rPr>
          <w:t>11</w:t>
        </w:r>
      </w:ins>
      <w:ins w:id="75" w:author="Parker, Jacob" w:date="2021-05-13T17:18:00Z">
        <w:r w:rsidR="00BD0D58">
          <w:t xml:space="preserve">) </w:t>
        </w:r>
      </w:ins>
      <w:ins w:id="76" w:author="Parker, Jacob" w:date="2021-05-13T17:27:00Z">
        <w:r w:rsidR="00284A95">
          <w:t>will</w:t>
        </w:r>
      </w:ins>
      <w:ins w:id="77" w:author="Parker, Jacob" w:date="2021-05-13T17:05:00Z">
        <w:r w:rsidR="00A43F51">
          <w:t xml:space="preserve"> then </w:t>
        </w:r>
      </w:ins>
      <w:ins w:id="78" w:author="Parker, Jacob" w:date="2021-05-13T17:27:00Z">
        <w:r w:rsidR="00284A95">
          <w:t xml:space="preserve">be </w:t>
        </w:r>
      </w:ins>
      <w:ins w:id="79" w:author="Parker, Jacob" w:date="2021-05-13T17:05:00Z">
        <w:r w:rsidR="00A43F51">
          <w:t xml:space="preserve">performed over the </w:t>
        </w:r>
      </w:ins>
      <w:ins w:id="80" w:author="Parker, Jacob" w:date="2021-05-13T17:06:00Z">
        <w:r w:rsidR="00A43F51">
          <w:t xml:space="preserve">number of </w:t>
        </w:r>
        <w:r w:rsidR="006855AB">
          <w:t xml:space="preserve">PCs we define to be significant </w:t>
        </w:r>
      </w:ins>
      <w:ins w:id="81" w:author="Parker, Jacob" w:date="2021-05-13T17:04:00Z">
        <w:r w:rsidR="00A43F51">
          <w:t xml:space="preserve"> </w:t>
        </w:r>
      </w:ins>
      <w:r w:rsidRPr="00D10A8F">
        <w:t xml:space="preserve">and </w:t>
      </w:r>
      <w:del w:id="82" w:author="Parker, Jacob" w:date="2021-05-13T17:18:00Z">
        <w:r w:rsidRPr="00D10A8F" w:rsidDel="00BD0D58">
          <w:delText xml:space="preserve">tSNE </w:delText>
        </w:r>
      </w:del>
      <w:ins w:id="83" w:author="Parker, Jacob" w:date="2021-05-13T17:18:00Z">
        <w:r w:rsidR="00BD0D58">
          <w:t>UMAP</w:t>
        </w:r>
        <w:r w:rsidR="00BD0D58" w:rsidRPr="00D10A8F">
          <w:t xml:space="preserve"> </w:t>
        </w:r>
      </w:ins>
      <w:r w:rsidRPr="00D10A8F">
        <w:t xml:space="preserve">will be run over the </w:t>
      </w:r>
      <w:ins w:id="84" w:author="Parker, Jacob" w:date="2021-05-13T17:18:00Z">
        <w:r w:rsidR="00BD0D58">
          <w:t xml:space="preserve">significant </w:t>
        </w:r>
      </w:ins>
      <w:del w:id="85" w:author="Parker, Jacob" w:date="2021-05-13T17:18:00Z">
        <w:r w:rsidRPr="00D10A8F" w:rsidDel="00BD0D58">
          <w:delText xml:space="preserve">top </w:delText>
        </w:r>
        <w:r w:rsidDel="00BD0D58">
          <w:delText>ten</w:delText>
        </w:r>
        <w:r w:rsidRPr="00D10A8F" w:rsidDel="00BD0D58">
          <w:delText xml:space="preserve"> </w:delText>
        </w:r>
      </w:del>
      <w:r w:rsidRPr="00D10A8F">
        <w:t>principal components</w:t>
      </w:r>
      <w:ins w:id="86" w:author="Parker, Jacob" w:date="2021-05-13T17:19:00Z">
        <w:r w:rsidR="00BD0D58">
          <w:t xml:space="preserve"> for cluster visualizatio</w:t>
        </w:r>
      </w:ins>
      <w:ins w:id="87" w:author="Parker, Jacob" w:date="2021-05-13T17:20:00Z">
        <w:r w:rsidR="00BD0D58">
          <w:t>n</w:t>
        </w:r>
      </w:ins>
      <w:del w:id="88" w:author="Parker, Jacob" w:date="2021-05-13T17:19:00Z">
        <w:r w:rsidRPr="00D10A8F" w:rsidDel="00BD0D58">
          <w:delText xml:space="preserve"> using the MulticoreTSNE </w:delText>
        </w:r>
        <w:r w:rsidRPr="00D10A8F" w:rsidDel="00BD0D58">
          <w:rPr>
            <w:color w:val="000000" w:themeColor="text1"/>
          </w:rPr>
          <w:delText>package (</w:delText>
        </w:r>
        <w:r w:rsidR="00572088" w:rsidDel="00BD0D58">
          <w:fldChar w:fldCharType="begin"/>
        </w:r>
        <w:r w:rsidR="00572088" w:rsidDel="00BD0D58">
          <w:delInstrText xml:space="preserve"> HYPERLINK "https://github.com/DmitryUlyanov/Multicore-TSNE" </w:delInstrText>
        </w:r>
        <w:r w:rsidR="00572088" w:rsidDel="00BD0D58">
          <w:fldChar w:fldCharType="separate"/>
        </w:r>
        <w:r w:rsidRPr="00D10A8F" w:rsidDel="00BD0D58">
          <w:rPr>
            <w:rStyle w:val="Hyperlink"/>
            <w:color w:val="000000" w:themeColor="text1"/>
            <w:u w:val="none"/>
          </w:rPr>
          <w:delText>https://github.com/DmitryUlyanov/Multicore-</w:delText>
        </w:r>
        <w:r w:rsidRPr="00D10A8F" w:rsidDel="00BD0D58">
          <w:rPr>
            <w:rStyle w:val="Hyperlink"/>
            <w:color w:val="000000" w:themeColor="text1"/>
            <w:u w:val="none"/>
          </w:rPr>
          <w:delText>T</w:delText>
        </w:r>
        <w:r w:rsidRPr="00D10A8F" w:rsidDel="00BD0D58">
          <w:rPr>
            <w:rStyle w:val="Hyperlink"/>
            <w:color w:val="000000" w:themeColor="text1"/>
            <w:u w:val="none"/>
          </w:rPr>
          <w:delText>SNE</w:delText>
        </w:r>
        <w:r w:rsidR="00572088" w:rsidDel="00BD0D58">
          <w:rPr>
            <w:rStyle w:val="Hyperlink"/>
            <w:color w:val="000000" w:themeColor="text1"/>
            <w:u w:val="none"/>
          </w:rPr>
          <w:fldChar w:fldCharType="end"/>
        </w:r>
        <w:r w:rsidRPr="00D10A8F" w:rsidDel="00BD0D58">
          <w:rPr>
            <w:color w:val="000000" w:themeColor="text1"/>
          </w:rPr>
          <w:delText>)</w:delText>
        </w:r>
        <w:r w:rsidDel="00BD0D58">
          <w:delText>. T</w:delText>
        </w:r>
        <w:r w:rsidRPr="00D10A8F" w:rsidDel="00BD0D58">
          <w:delText>he Louvain graph clustering algorithm will be applied to identify cell clusters</w:delText>
        </w:r>
        <w:r w:rsidDel="00BD0D58">
          <w:fldChar w:fldCharType="begin">
            <w:fldData xml:space="preserve">PEVuZE5vdGU+PENpdGU+PEF1dGhvcj5Xb2xmPC9BdXRob3I+PFllYXI+MjAxODwvWWVhcj48UmVj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</w:fldData>
          </w:fldChar>
        </w:r>
        <w:r w:rsidDel="00BD0D58">
          <w:delInstrText xml:space="preserve"> ADDIN EN.CITE </w:delInstrText>
        </w:r>
        <w:r w:rsidDel="00BD0D58">
          <w:fldChar w:fldCharType="begin">
            <w:fldData xml:space="preserve">PEVuZE5vdGU+PENpdGU+PEF1dGhvcj5Xb2xmPC9BdXRob3I+PFllYXI+MjAxODwvWWVhcj48UmVj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</w:fldData>
          </w:fldChar>
        </w:r>
        <w:r w:rsidDel="00BD0D58">
          <w:delInstrText xml:space="preserve"> ADDIN EN.CITE.DATA </w:delInstrText>
        </w:r>
        <w:r w:rsidDel="00BD0D58">
          <w:fldChar w:fldCharType="end"/>
        </w:r>
        <w:r w:rsidDel="00BD0D58">
          <w:fldChar w:fldCharType="separate"/>
        </w:r>
        <w:r w:rsidRPr="005C65BC" w:rsidDel="00BD0D58">
          <w:rPr>
            <w:noProof/>
            <w:vertAlign w:val="superscript"/>
          </w:rPr>
          <w:delText>10</w:delText>
        </w:r>
        <w:r w:rsidDel="00BD0D58">
          <w:fldChar w:fldCharType="end"/>
        </w:r>
      </w:del>
      <w:r w:rsidRPr="00D10A8F">
        <w:t>.</w:t>
      </w:r>
      <w:ins w:id="89" w:author="Parker, Jacob" w:date="2021-05-13T17:22:00Z">
        <w:r w:rsidR="00BD0D58">
          <w:t xml:space="preserve"> We will then find cell cluster markers by identifying the top genes differentially expressed in each cluster vs all other clusters.</w:t>
        </w:r>
      </w:ins>
      <w:r w:rsidRPr="00D10A8F">
        <w:t xml:space="preserve"> The top 500 ranking genes will be extracted for each cluster and </w:t>
      </w:r>
      <w:r>
        <w:t xml:space="preserve">tested </w:t>
      </w:r>
      <w:r w:rsidRPr="00D10A8F">
        <w:t xml:space="preserve">for overlap with </w:t>
      </w:r>
      <w:r>
        <w:t xml:space="preserve">known </w:t>
      </w:r>
      <w:r w:rsidRPr="00D10A8F">
        <w:t xml:space="preserve">marker </w:t>
      </w:r>
      <w:r>
        <w:t>genes</w:t>
      </w:r>
      <w:del w:id="90" w:author="Parker, Jacob" w:date="2021-05-13T17:24:00Z">
        <w:r w:rsidDel="00BD0D58">
          <w:fldChar w:fldCharType="begin">
            <w:fldData xml:space="preserve">PEVuZE5vdGU+PENpdGU+PEF1dGhvcj5MYWtlPC9BdXRob3I+PFllYXI+MjAxODwvWWVhcj48UmVj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==
</w:fldData>
          </w:fldChar>
        </w:r>
        <w:r w:rsidDel="00BD0D58">
          <w:delInstrText xml:space="preserve"> ADDIN EN.CITE </w:delInstrText>
        </w:r>
        <w:r w:rsidDel="00BD0D58">
          <w:fldChar w:fldCharType="begin">
            <w:fldData xml:space="preserve">PEVuZE5vdGU+PENpdGU+PEF1dGhvcj5MYWtlPC9BdXRob3I+PFllYXI+MjAxODwvWWVhcj48UmVj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==
</w:fldData>
          </w:fldChar>
        </w:r>
        <w:r w:rsidDel="00BD0D58">
          <w:delInstrText xml:space="preserve"> ADDIN EN.CITE.DATA </w:delInstrText>
        </w:r>
        <w:r w:rsidDel="00BD0D58">
          <w:fldChar w:fldCharType="end"/>
        </w:r>
        <w:r w:rsidDel="00BD0D58">
          <w:fldChar w:fldCharType="separate"/>
        </w:r>
        <w:r w:rsidRPr="005C65BC" w:rsidDel="00BD0D58">
          <w:rPr>
            <w:noProof/>
            <w:vertAlign w:val="superscript"/>
          </w:rPr>
          <w:delText>11</w:delText>
        </w:r>
        <w:r w:rsidDel="00BD0D58">
          <w:fldChar w:fldCharType="end"/>
        </w:r>
      </w:del>
      <w:del w:id="91" w:author="Parker, Jacob" w:date="2021-05-13T17:25:00Z">
        <w:r w:rsidRPr="00D10A8F" w:rsidDel="00BD0D58">
          <w:delText xml:space="preserve">. For each </w:delText>
        </w:r>
        <w:r w:rsidDel="00BD0D58">
          <w:delText xml:space="preserve">cell-type </w:delText>
        </w:r>
        <w:r w:rsidRPr="00D10A8F" w:rsidDel="00BD0D58">
          <w:delText>cluster,</w:delText>
        </w:r>
      </w:del>
      <w:ins w:id="92" w:author="Parker, Jacob" w:date="2021-05-13T17:25:00Z">
        <w:r w:rsidR="00BD0D58">
          <w:t>, and</w:t>
        </w:r>
      </w:ins>
      <w:r w:rsidRPr="00D10A8F">
        <w:t xml:space="preserve"> we will assign </w:t>
      </w:r>
      <w:ins w:id="93" w:author="Parker, Jacob" w:date="2021-05-13T17:25:00Z">
        <w:r w:rsidR="00BD0D58">
          <w:t xml:space="preserve">each cluster </w:t>
        </w:r>
      </w:ins>
      <w:r w:rsidRPr="00D10A8F">
        <w:t>a cell-type label</w:t>
      </w:r>
      <w:ins w:id="94" w:author="Parker, Jacob" w:date="2021-05-13T17:24:00Z">
        <w:r w:rsidR="00BD0D58">
          <w:t xml:space="preserve"> by assessing the expression levels of </w:t>
        </w:r>
      </w:ins>
      <w:del w:id="95" w:author="Parker, Jacob" w:date="2021-05-13T17:24:00Z">
        <w:r w:rsidRPr="00D10A8F" w:rsidDel="00BD0D58">
          <w:delText xml:space="preserve"> using statistical enrichment for </w:delText>
        </w:r>
      </w:del>
      <w:r w:rsidRPr="00D10A8F">
        <w:t xml:space="preserve">sets </w:t>
      </w:r>
      <w:ins w:id="96" w:author="Parker, Jacob" w:date="2021-05-13T17:26:00Z">
        <w:r w:rsidR="00BD0D58">
          <w:t xml:space="preserve">of </w:t>
        </w:r>
      </w:ins>
      <w:del w:id="97" w:author="Parker, Jacob" w:date="2021-05-13T17:25:00Z">
        <w:r w:rsidRPr="00D10A8F" w:rsidDel="00BD0D58">
          <w:delText xml:space="preserve">of </w:delText>
        </w:r>
      </w:del>
      <w:r w:rsidRPr="00D10A8F">
        <w:t>marker genes</w:t>
      </w:r>
      <w:ins w:id="98" w:author="Parker, Jacob" w:date="2021-05-13T17:25:00Z">
        <w:r w:rsidR="00BD0D58">
          <w:t xml:space="preserve"> across the </w:t>
        </w:r>
      </w:ins>
      <w:ins w:id="99" w:author="Parker, Jacob" w:date="2021-05-13T17:26:00Z">
        <w:r w:rsidR="00BD0D58">
          <w:t>clusters</w:t>
        </w:r>
      </w:ins>
      <w:del w:id="100" w:author="Parker, Jacob" w:date="2021-05-13T17:24:00Z">
        <w:r w:rsidDel="00BD0D58">
          <w:fldChar w:fldCharType="begin">
            <w:fldData xml:space="preserve">PEVuZE5vdGU+PENpdGU+PEF1dGhvcj5MYWtlPC9BdXRob3I+PFllYXI+MjAxODwvWWVhcj48UmVj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</w:fldData>
          </w:fldChar>
        </w:r>
        <w:r w:rsidDel="00BD0D58">
          <w:delInstrText xml:space="preserve"> ADDIN EN.CITE </w:delInstrText>
        </w:r>
        <w:r w:rsidDel="00BD0D58">
          <w:fldChar w:fldCharType="begin">
            <w:fldData xml:space="preserve">PEVuZE5vdGU+PENpdGU+PEF1dGhvcj5MYWtlPC9BdXRob3I+PFllYXI+MjAxODwvWWVhcj48UmVj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</w:fldData>
          </w:fldChar>
        </w:r>
        <w:r w:rsidDel="00BD0D58">
          <w:delInstrText xml:space="preserve"> ADDIN EN.CITE.DATA </w:delInstrText>
        </w:r>
        <w:r w:rsidDel="00BD0D58">
          <w:fldChar w:fldCharType="end"/>
        </w:r>
        <w:r w:rsidDel="00BD0D58">
          <w:fldChar w:fldCharType="separate"/>
        </w:r>
        <w:r w:rsidRPr="005C65BC" w:rsidDel="00BD0D58">
          <w:rPr>
            <w:noProof/>
            <w:vertAlign w:val="superscript"/>
          </w:rPr>
          <w:delText>11,12</w:delText>
        </w:r>
        <w:r w:rsidDel="00BD0D58">
          <w:fldChar w:fldCharType="end"/>
        </w:r>
      </w:del>
      <w:r w:rsidRPr="00D10A8F">
        <w:t xml:space="preserve">. </w:t>
      </w:r>
      <w:del w:id="101" w:author="Parker, Jacob" w:date="2021-05-13T17:26:00Z">
        <w:r w:rsidRPr="00D10A8F" w:rsidDel="00BD0D58">
          <w:delText xml:space="preserve">Enrichment will be statistically defined by the hypergeometric distribution </w:delText>
        </w:r>
        <w:r w:rsidDel="00BD0D58">
          <w:delText xml:space="preserve">with the </w:delText>
        </w:r>
        <w:r w:rsidRPr="00D10A8F" w:rsidDel="00BD0D58">
          <w:delText xml:space="preserve">false discovery rate (FDR) correction. Sub-clustering analysis will be performed independently over each broad cell-type cluster. </w:delText>
        </w:r>
        <w:r w:rsidDel="00BD0D58">
          <w:delText>Subc</w:delText>
        </w:r>
      </w:del>
      <w:ins w:id="102" w:author="Parker, Jacob" w:date="2021-05-13T17:26:00Z">
        <w:r w:rsidR="00BD0D58">
          <w:t>C</w:t>
        </w:r>
      </w:ins>
      <w:r>
        <w:t>lusters</w:t>
      </w:r>
      <w:r w:rsidRPr="00D10A8F">
        <w:t xml:space="preserve"> having </w:t>
      </w:r>
      <w:r>
        <w:t>abnormally</w:t>
      </w:r>
      <w:r w:rsidRPr="00D10A8F">
        <w:t xml:space="preserve"> high number of total counts and mixed expression of markers from different cell-types will be tagged as potential doublets and not considered for downstream analyses</w:t>
      </w:r>
      <w:r>
        <w:fldChar w:fldCharType="begin">
          <w:fldData xml:space="preserve">PEVuZE5vdGU+PENpdGU+PEF1dGhvcj5MYWtlPC9BdXRob3I+PFllYXI+MjAxODwvWWVhcj48UmVj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==
</w:fldData>
        </w:fldChar>
      </w:r>
      <w:r>
        <w:instrText xml:space="preserve"> ADDIN EN.CITE </w:instrText>
      </w:r>
      <w:r>
        <w:fldChar w:fldCharType="begin">
          <w:fldData xml:space="preserve">PEVuZE5vdGU+PENpdGU+PEF1dGhvcj5MYWtlPC9BdXRob3I+PFllYXI+MjAxODwvWWVhcj48UmVj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==
</w:fldData>
        </w:fldChar>
      </w:r>
      <w:r>
        <w:instrText xml:space="preserve"> ADDIN EN.CITE.DATA </w:instrText>
      </w:r>
      <w:r>
        <w:fldChar w:fldCharType="end"/>
      </w:r>
      <w:r>
        <w:fldChar w:fldCharType="separate"/>
      </w:r>
      <w:del w:id="103" w:author="Parker, Jacob" w:date="2021-05-13T18:35:00Z">
        <w:r w:rsidRPr="005C65BC" w:rsidDel="009C04FE">
          <w:rPr>
            <w:noProof/>
            <w:vertAlign w:val="superscript"/>
          </w:rPr>
          <w:delText>1</w:delText>
        </w:r>
      </w:del>
      <w:r w:rsidRPr="005C65BC">
        <w:rPr>
          <w:noProof/>
          <w:vertAlign w:val="superscript"/>
        </w:rPr>
        <w:t>1</w:t>
      </w:r>
      <w:r>
        <w:fldChar w:fldCharType="end"/>
      </w:r>
      <w:ins w:id="104" w:author="Parker, Jacob" w:date="2021-05-13T18:35:00Z">
        <w:r w:rsidR="009C04FE">
          <w:rPr>
            <w:vertAlign w:val="superscript"/>
          </w:rPr>
          <w:t>2</w:t>
        </w:r>
      </w:ins>
      <w:del w:id="105" w:author="Parker, Jacob" w:date="2021-05-13T17:26:00Z">
        <w:r w:rsidRPr="00D10A8F" w:rsidDel="00BD0D58">
          <w:delText>.</w:delText>
        </w:r>
        <w:r w:rsidDel="00BD0D58">
          <w:delText xml:space="preserve"> </w:delText>
        </w:r>
        <w:r w:rsidRPr="00D705F3" w:rsidDel="00BD0D58">
          <w:rPr>
            <w:bCs/>
          </w:rPr>
          <w:delText xml:space="preserve">To overcome the </w:delText>
        </w:r>
        <w:r w:rsidRPr="00BD1575" w:rsidDel="00BD0D58">
          <w:rPr>
            <w:b/>
          </w:rPr>
          <w:delText>zero-inflated expression</w:delText>
        </w:r>
        <w:r w:rsidRPr="00D705F3" w:rsidDel="00BD0D58">
          <w:rPr>
            <w:bCs/>
          </w:rPr>
          <w:delText>, the computational method MAGIC</w:delText>
        </w:r>
        <w:r w:rsidRPr="00D705F3" w:rsidDel="00BD0D58">
          <w:rPr>
            <w:bCs/>
          </w:rPr>
          <w:fldChar w:fldCharType="begin" w:fldLock="1"/>
        </w:r>
        <w:r w:rsidRPr="00D705F3" w:rsidDel="00BD0D58">
          <w:rPr>
            <w:bCs/>
          </w:rPr>
          <w:delInstrText>ADDIN CSL_CITATION {"citationItems":[{"id":"ITEM-1","itemData":{"DOI":"10.1016/j.cell.2018.05.061","ISSN":"00928674","abstract":"Single-cell RNA sequencing technologies suffer from many sources of technical noise, including under-sampling of mRNA molecules, often termed “dropout,” which can severely obscure important gene-gene relationships. To address this, we developed MAGIC (Markov affinity-based graph imputation of cells), a method that shares information across similar cells, via data diffusion, to denoise the cell count matrix and fill in missing transcripts. We validate MAGIC on several biological systems and find it effective at recovering gene-gene relationships and additional structures. Applied to the epithilial to mesenchymal transition, MAGIC reveals a phenotypic continuum, with the majority of cells residing in intermediate states that display stem-like signatures, and infers known and previously uncharacterized regulatory interactions, demonstrating that our approach can successfully uncover regulatory relations without perturbations. A new algorithm overcomes limitations of data loss in single-cell sequencing experiments.","author":[{"dropping-particle":"","family":"Dijk","given":"David","non-dropping-particle":"van","parse-names":false,"suffix":""},{"dropping-particle":"","family":"Sharma","given":"Roshan","non-dropping-particle":"","parse-names":false,"suffix":""},{"dropping-particle":"","family":"Nainys","given":"Juozas","non-dropping-particle":"","parse-names":false,"suffix":""},{"dropping-particle":"","family":"Yim","given":"Kristina","non-dropping-particle":"","parse-names":false,"suffix":""},{"dropping-particle":"","family":"Kathail","given":"Pooja","non-dropping-particle":"","parse-names":false,"suffix":""},{"dropping-particle":"","family":"Carr","given":"Ambrose J.","non-dropping-particle":"","parse-names":false,"suffix":""},{"dropping-particle":"","family":"Burdziak","given":"Cassandra","non-dropping-particle":"","parse-names":false,"suffix":""},{"dropping-particle":"","family":"Moon","given":"Kevin R.","non-dropping-particle":"","parse-names":false,"suffix":""},{"dropping-particle":"","family":"Chaffer","given":"Christine L.","non-dropping-particle":"","parse-names":false,"suffix":""},{"dropping-particle":"","family":"Pattabiraman","given":"Diwakar","non-dropping-particle":"","parse-names":false,"suffix":""},{"dropping-particle":"","family":"Bierie","given":"Brian","non-dropping-particle":"","parse-names":false,"suffix":""},{"dropping-particle":"","family":"Mazutis","given":"Linas","non-dropping-particle":"","parse-names":false,"suffix":""},{"dropping-particle":"","family":"Wolf","given":"Guy","non-dropping-particle":"","parse-names":false,"suffix":""},{"dropping-particle":"","family":"Krishnaswamy","given":"Smita","non-dropping-particle":"","parse-names":false,"suffix":""},{"dropping-particle":"","family":"Pe’er","given":"Dana","non-dropping-particle":"","parse-names":false,"suffix":""}],"container-title":"Cell","id":"ITEM-1","issue":"3","issued":{"date-parts":[["2018","7"]]},"page":"716-729.e27","title":"Recovering Gene Interactions from Single-Cell Data Using Data Diffusion","type":"article-journal","volume":"174"},"uris":["http://www.mendeley.com/documents/?uuid=f0e7ad13-a985-4f77-9c7c-e4b89e9976d3","http://www.mendeley.com/documents/?uuid=cdf9a38e-bacb-448c-b699-6439afce40ab"]}],"mendeley":{"formattedCitation":"&lt;sup&gt;2&lt;/sup&gt;","plainTextFormattedCitation":"2","previouslyFormattedCitation":"&lt;sup&gt;2&lt;/sup&gt;"},"properties":{"noteIndex":0},"schema":"https://github.com/citation-style-language/schema/raw/master/csl-citation.json"}</w:delInstrText>
        </w:r>
        <w:r w:rsidRPr="00D705F3" w:rsidDel="00BD0D58">
          <w:rPr>
            <w:bCs/>
          </w:rPr>
          <w:fldChar w:fldCharType="separate"/>
        </w:r>
        <w:r w:rsidRPr="00D705F3" w:rsidDel="00BD0D58">
          <w:rPr>
            <w:bCs/>
            <w:noProof/>
            <w:vertAlign w:val="superscript"/>
          </w:rPr>
          <w:delText>2</w:delText>
        </w:r>
        <w:r w:rsidRPr="00D705F3" w:rsidDel="00BD0D58">
          <w:rPr>
            <w:bCs/>
          </w:rPr>
          <w:fldChar w:fldCharType="end"/>
        </w:r>
        <w:r w:rsidRPr="00D705F3" w:rsidDel="00BD0D58">
          <w:rPr>
            <w:bCs/>
          </w:rPr>
          <w:delText xml:space="preserve"> will be used as in Ref.</w:delText>
        </w:r>
        <w:r w:rsidRPr="00D705F3" w:rsidDel="00BD0D58">
          <w:rPr>
            <w:bCs/>
          </w:rPr>
          <w:fldChar w:fldCharType="begin" w:fldLock="1"/>
        </w:r>
        <w:r w:rsidRPr="00D705F3" w:rsidDel="00BD0D58">
          <w:rPr>
            <w:bCs/>
          </w:rPr>
          <w:delInstrText>ADDIN CSL_CITATION {"citationItems":[{"id":"ITEM-1","itemData":{"DOI":"10.1038/s41588-018-0089-9","ISSN":"1061-4036","abstract":"© 2018 The Author(s) Genome-wide association studies have identified thousands of genetic variants that are associated with disease 1 . Most of these variants have small effect sizes, but their downstream expression effects, so-called expression quantitative trait loci (eQTLs), are often large 2 and celltype-specific 3–5 . To identify these celltype-specific eQTLs using an unbiased approach, we used single-cell RNA sequencing to generate expression profiles of ~25,000 peripheral blood mononuclear cells from 45 donors. We identified previously reported cis-eQTLs, but also identified new celltype-specific cis-eQTLs. Finally, we generated personalized co-expression networks and identified genetic variants that significantly alter co-expression relationships (which we termed ‘co-expression QTLs’). Single-cell eQTL analysis thus allows for the identification of genetic variants that impact regulatory networks.","author":[{"dropping-particle":"","family":"Wijst","given":"Monique G. P.","non-dropping-particle":"van der","parse-names":false,"suffix":""},{"dropping-particle":"","family":"Brugge","given":"Harm","non-dropping-particle":"","parse-names":false,"suffix":""},{"dropping-particle":"","family":"Vries","given":"Dylan H.","non-dropping-particle":"de","parse-names":false,"suffix":""},{"dropping-particle":"","family":"Deelen","given":"Patrick","non-dropping-particle":"","parse-names":false,"suffix":""},{"dropping-particle":"","family":"Swertz","given":"Morris A.","non-dropping-particle":"","parse-names":false,"suffix":""},{"dropping-particle":"","family":"Franke","given":"Lude","non-dropping-particle":"","parse-names":false,"suffix":""}],"container-title":"Nature Genetics","id":"ITEM-1","issue":"4","issued":{"date-parts":[["2018","4"]]},"page":"493-497","title":"Single-cell RNA sequencing identifies celltype-specific cis-eQTLs and co-expression QTLs","type":"article-journal","volume":"50"},"uris":["http://www.mendeley.com/documents/?uuid=51d82c0a-8892-4484-a298-76f75f1bd870","http://www.mendeley.com/documents/?uuid=66a809b1-c146-4af3-a533-855a7d5f7fd6"]}],"mendeley":{"formattedCitation":"&lt;sup&gt;3&lt;/sup&gt;","plainTextFormattedCitation":"3"},"properties":{"noteIndex":0},"schema":"https://github.com/citation-style-language/schema/raw/master/csl-citation.json"}</w:delInstrText>
        </w:r>
        <w:r w:rsidRPr="00D705F3" w:rsidDel="00BD0D58">
          <w:rPr>
            <w:bCs/>
          </w:rPr>
          <w:fldChar w:fldCharType="separate"/>
        </w:r>
        <w:r w:rsidRPr="00D705F3" w:rsidDel="00BD0D58">
          <w:rPr>
            <w:bCs/>
            <w:noProof/>
            <w:vertAlign w:val="superscript"/>
          </w:rPr>
          <w:delText>3</w:delText>
        </w:r>
        <w:r w:rsidRPr="00D705F3" w:rsidDel="00BD0D58">
          <w:rPr>
            <w:bCs/>
          </w:rPr>
          <w:fldChar w:fldCharType="end"/>
        </w:r>
        <w:r w:rsidDel="00BD0D58">
          <w:rPr>
            <w:bCs/>
          </w:rPr>
          <w:delText xml:space="preserve"> and validated through </w:delText>
        </w:r>
        <w:r w:rsidRPr="00D705F3" w:rsidDel="00BD0D58">
          <w:rPr>
            <w:bCs/>
          </w:rPr>
          <w:delText>compari</w:delText>
        </w:r>
        <w:r w:rsidDel="00BD0D58">
          <w:rPr>
            <w:bCs/>
          </w:rPr>
          <w:delText>son to</w:delText>
        </w:r>
        <w:r w:rsidRPr="00D705F3" w:rsidDel="00BD0D58">
          <w:rPr>
            <w:bCs/>
          </w:rPr>
          <w:delText xml:space="preserve"> co-expression of typical cell-type-specific marker gene</w:delText>
        </w:r>
        <w:r w:rsidDel="00BD0D58">
          <w:rPr>
            <w:bCs/>
          </w:rPr>
          <w:delText>s</w:delText>
        </w:r>
        <w:r w:rsidRPr="00D705F3" w:rsidDel="00BD0D58">
          <w:rPr>
            <w:bCs/>
          </w:rPr>
          <w:fldChar w:fldCharType="begin" w:fldLock="1"/>
        </w:r>
        <w:r w:rsidRPr="00D705F3" w:rsidDel="00BD0D58">
          <w:rPr>
            <w:bCs/>
          </w:rPr>
          <w:delInstrText>ADDIN CSL_CITATION {"citationItems":[{"id":"ITEM-1","itemData":{"DOI":"10.1038/s41588-018-0089-9","ISSN":"1061-4036","abstract":"© 2018 The Author(s) Genome-wide association studies have identified thousands of genetic variants that are associated with disease 1 . Most of these variants have small effect sizes, but their downstream expression effects, so-called expression quantitative trait loci (eQTLs), are often large 2 and celltype-specific 3–5 . To identify these celltype-specific eQTLs using an unbiased approach, we used single-cell RNA sequencing to generate expression profiles of ~25,000 peripheral blood mononuclear cells from 45 donors. We identified previously reported cis-eQTLs, but also identified new celltype-specific cis-eQTLs. Finally, we generated personalized co-expression networks and identified genetic variants that significantly alter co-expression relationships (which we termed ‘co-expression QTLs’). Single-cell eQTL analysis thus allows for the identification of genetic variants that impact regulatory networks.","author":[{"dropping-particle":"","family":"Wijst","given":"Monique G. P.","non-dropping-particle":"van der","parse-names":false,"suffix":""},{"dropping-particle":"","family":"Brugge","given":"Harm","non-dropping-particle":"","parse-names":false,"suffix":""},{"dropping-particle":"","family":"Vries","given":"Dylan H.","non-dropping-particle":"de","parse-names":false,"suffix":""},{"dropping-particle":"","family":"Deelen","given":"Patrick","non-dropping-particle":"","parse-names":false,"suffix":""},{"dropping-particle":"","family":"Swertz","given":"Morris A.","non-dropping-particle":"","parse-names":false,"suffix":""},{"dropping-particle":"","family":"Franke","given":"Lude","non-dropping-particle":"","parse-names":false,"suffix":""}],"container-title":"Nature Genetics","id":"ITEM-1","issue":"4","issued":{"date-parts":[["2018","4"]]},"page":"493-497","title":"Single-cell RNA sequencing identifies celltype-specific cis-eQTLs and co-expression QTLs","type":"article-journal","volume":"50"},"uris":["http://www.mendeley.com/documents/?uuid=51d82c0a-8892-4484-a298-76f75f1bd870","http://www.mendeley.com/documents/?uuid=66a809b1-c146-4af3-a533-855a7d5f7fd6"]}],"mendeley":{"formattedCitation":"&lt;sup&gt;3&lt;/sup&gt;","plainTextFormattedCitation":"3"},"properties":{"noteIndex":0},"schema":"https://github.com/citation-style-language/schema/raw/master/csl-citation.json"}</w:delInstrText>
        </w:r>
        <w:r w:rsidRPr="00D705F3" w:rsidDel="00BD0D58">
          <w:rPr>
            <w:bCs/>
          </w:rPr>
          <w:fldChar w:fldCharType="separate"/>
        </w:r>
        <w:r w:rsidRPr="00D705F3" w:rsidDel="00BD0D58">
          <w:rPr>
            <w:bCs/>
            <w:noProof/>
            <w:vertAlign w:val="superscript"/>
          </w:rPr>
          <w:delText>3</w:delText>
        </w:r>
        <w:r w:rsidRPr="00D705F3" w:rsidDel="00BD0D58">
          <w:rPr>
            <w:bCs/>
          </w:rPr>
          <w:fldChar w:fldCharType="end"/>
        </w:r>
      </w:del>
      <w:r w:rsidRPr="00D705F3">
        <w:rPr>
          <w:bCs/>
        </w:rPr>
        <w:t>.</w:t>
      </w:r>
    </w:p>
    <w:p w14:paraId="13CE219E" w14:textId="77777777" w:rsidR="005C65BC" w:rsidRDefault="005C65BC"/>
    <w:p w14:paraId="3AD9A984" w14:textId="77777777" w:rsidR="005C65BC" w:rsidRDefault="005C65BC"/>
    <w:p w14:paraId="04AB0410" w14:textId="77777777" w:rsidR="005C65BC" w:rsidRPr="005C65BC" w:rsidRDefault="005C65BC" w:rsidP="005C65BC">
      <w:pPr>
        <w:pStyle w:val="EndNoteBibliography"/>
        <w:ind w:left="720" w:hanging="720"/>
        <w:rPr>
          <w:noProof/>
        </w:rPr>
      </w:pPr>
      <w:r>
        <w:lastRenderedPageBreak/>
        <w:fldChar w:fldCharType="begin"/>
      </w:r>
      <w:r>
        <w:instrText xml:space="preserve"> ADDIN EN.REFLIST </w:instrText>
      </w:r>
      <w:r>
        <w:fldChar w:fldCharType="separate"/>
      </w:r>
      <w:r w:rsidRPr="005C65BC">
        <w:rPr>
          <w:noProof/>
        </w:rPr>
        <w:t>1.</w:t>
      </w:r>
      <w:r w:rsidRPr="005C65BC">
        <w:rPr>
          <w:noProof/>
        </w:rPr>
        <w:tab/>
        <w:t xml:space="preserve">Habib, N., Avraham-Davidi, I., Basu, A., Burks, T., Shekhar, K., Hofree, M., Choudhury, S.R., Aguet, F., Gelfand, E., Ardlie, K., Weitz, D.A., Rozenblatt-Rosen, O., Zhang, F. &amp; Regev, A. Massively parallel single-nucleus RNA-seq with DroNc-seq. </w:t>
      </w:r>
      <w:r w:rsidRPr="005C65BC">
        <w:rPr>
          <w:i/>
          <w:noProof/>
        </w:rPr>
        <w:t>Nat Methods</w:t>
      </w:r>
      <w:r w:rsidRPr="005C65BC">
        <w:rPr>
          <w:noProof/>
        </w:rPr>
        <w:t xml:space="preserve"> </w:t>
      </w:r>
      <w:r w:rsidRPr="005C65BC">
        <w:rPr>
          <w:b/>
          <w:noProof/>
        </w:rPr>
        <w:t>14</w:t>
      </w:r>
      <w:r w:rsidRPr="005C65BC">
        <w:rPr>
          <w:noProof/>
        </w:rPr>
        <w:t>, 955-958 (2017).</w:t>
      </w:r>
    </w:p>
    <w:p w14:paraId="16777788" w14:textId="77777777" w:rsidR="005C65BC" w:rsidRPr="005C65BC" w:rsidRDefault="005C65BC" w:rsidP="005C65BC">
      <w:pPr>
        <w:pStyle w:val="EndNoteBibliography"/>
        <w:ind w:left="720" w:hanging="720"/>
        <w:rPr>
          <w:noProof/>
        </w:rPr>
      </w:pPr>
      <w:r w:rsidRPr="005C65BC">
        <w:rPr>
          <w:noProof/>
        </w:rPr>
        <w:t>2.</w:t>
      </w:r>
      <w:r w:rsidRPr="005C65BC">
        <w:rPr>
          <w:noProof/>
        </w:rPr>
        <w:tab/>
        <w:t xml:space="preserve">Tasic, B., Menon, V., Nguyen, T.N., Kim, T.K., Jarsky, T., Yao, Z., Levi, B., Gray, L.T., Sorensen, S.A., Dolbeare, T., Bertagnolli, D., Goldy, J., Shapovalova, N., Parry, S., Lee, C., Smith, K., Bernard, A., Madisen, L., Sunkin, S.M., Hawrylycz, M., Koch, C. &amp; Zeng, H. Adult mouse cortical cell taxonomy revealed by single cell transcriptomics. </w:t>
      </w:r>
      <w:r w:rsidRPr="005C65BC">
        <w:rPr>
          <w:i/>
          <w:noProof/>
        </w:rPr>
        <w:t>Nat Neurosci</w:t>
      </w:r>
      <w:r w:rsidRPr="005C65BC">
        <w:rPr>
          <w:noProof/>
        </w:rPr>
        <w:t xml:space="preserve"> </w:t>
      </w:r>
      <w:r w:rsidRPr="005C65BC">
        <w:rPr>
          <w:b/>
          <w:noProof/>
        </w:rPr>
        <w:t>19</w:t>
      </w:r>
      <w:r w:rsidRPr="005C65BC">
        <w:rPr>
          <w:noProof/>
        </w:rPr>
        <w:t>, 335-46 (2016).</w:t>
      </w:r>
    </w:p>
    <w:p w14:paraId="40B65FBB" w14:textId="77777777" w:rsidR="005C65BC" w:rsidRPr="005C65BC" w:rsidRDefault="005C65BC" w:rsidP="005C65BC">
      <w:pPr>
        <w:pStyle w:val="EndNoteBibliography"/>
        <w:ind w:left="720" w:hanging="720"/>
        <w:rPr>
          <w:noProof/>
        </w:rPr>
      </w:pPr>
      <w:r w:rsidRPr="005C65BC">
        <w:rPr>
          <w:noProof/>
        </w:rPr>
        <w:t>3.</w:t>
      </w:r>
      <w:r w:rsidRPr="005C65BC">
        <w:rPr>
          <w:noProof/>
        </w:rPr>
        <w:tab/>
        <w:t>Tasic, B., Yao, Z., Graybuck, L.T., Smith, K.A., Nguyen, T.N., Bertagnolli, D., Goldy, J., Garren, E., Economo, M.N., Viswanathan, S., Penn, O., Bakken, T., Menon, V., Miller, J., Fong, O., Hirokawa, K.E., Lathia, K., Rimorin, C., Tieu, M., Larsen, R., Casper, T., Barkan, E., Kroll, M., Parry, S., Shapovalova, N.V., Hirschstein, D., Pendergraft, J., Sullivan, H.A., Kim, T.K., Szafer, A.</w:t>
      </w:r>
      <w:r w:rsidRPr="005C65BC">
        <w:rPr>
          <w:i/>
          <w:noProof/>
        </w:rPr>
        <w:t xml:space="preserve"> et al.</w:t>
      </w:r>
      <w:r w:rsidRPr="005C65BC">
        <w:rPr>
          <w:noProof/>
        </w:rPr>
        <w:t xml:space="preserve"> Shared and distinct transcriptomic cell types across neocortical areas. </w:t>
      </w:r>
      <w:r w:rsidRPr="005C65BC">
        <w:rPr>
          <w:i/>
          <w:noProof/>
        </w:rPr>
        <w:t>Nature</w:t>
      </w:r>
      <w:r w:rsidRPr="005C65BC">
        <w:rPr>
          <w:noProof/>
        </w:rPr>
        <w:t xml:space="preserve"> </w:t>
      </w:r>
      <w:r w:rsidRPr="005C65BC">
        <w:rPr>
          <w:b/>
          <w:noProof/>
        </w:rPr>
        <w:t>563</w:t>
      </w:r>
      <w:r w:rsidRPr="005C65BC">
        <w:rPr>
          <w:noProof/>
        </w:rPr>
        <w:t>, 72-78 (2018).</w:t>
      </w:r>
    </w:p>
    <w:p w14:paraId="74B5D779" w14:textId="77777777" w:rsidR="005C65BC" w:rsidRPr="005C65BC" w:rsidRDefault="005C65BC" w:rsidP="005C65BC">
      <w:pPr>
        <w:pStyle w:val="EndNoteBibliography"/>
        <w:ind w:left="720" w:hanging="720"/>
        <w:rPr>
          <w:noProof/>
        </w:rPr>
      </w:pPr>
      <w:r w:rsidRPr="005C65BC">
        <w:rPr>
          <w:noProof/>
        </w:rPr>
        <w:t>4.</w:t>
      </w:r>
      <w:r w:rsidRPr="005C65BC">
        <w:rPr>
          <w:noProof/>
        </w:rPr>
        <w:tab/>
        <w:t xml:space="preserve">Mathys, H., Davila-Velderrain, J., Peng, Z., Gao, F., Mohammadi, S., Young, J.Z., Menon, M., He, L., Abdurrob, F., Jiang, X., Martorell, A.J., Ransohoff, R.M., Hafler, B.P., Bennett, D.A., Kellis, M. &amp; Tsai, L.H. Single-cell transcriptomic analysis of Alzheimer's disease. </w:t>
      </w:r>
      <w:r w:rsidRPr="005C65BC">
        <w:rPr>
          <w:i/>
          <w:noProof/>
        </w:rPr>
        <w:t>Nature</w:t>
      </w:r>
      <w:r w:rsidRPr="005C65BC">
        <w:rPr>
          <w:noProof/>
        </w:rPr>
        <w:t xml:space="preserve"> (2019).</w:t>
      </w:r>
    </w:p>
    <w:p w14:paraId="745865A6" w14:textId="77777777" w:rsidR="005C65BC" w:rsidRPr="005C65BC" w:rsidRDefault="005C65BC" w:rsidP="005C65BC">
      <w:pPr>
        <w:pStyle w:val="EndNoteBibliography"/>
        <w:ind w:left="720" w:hanging="720"/>
        <w:rPr>
          <w:noProof/>
        </w:rPr>
      </w:pPr>
      <w:r w:rsidRPr="005C65BC">
        <w:rPr>
          <w:noProof/>
        </w:rPr>
        <w:t>5.</w:t>
      </w:r>
      <w:r w:rsidRPr="005C65BC">
        <w:rPr>
          <w:noProof/>
        </w:rPr>
        <w:tab/>
        <w:t xml:space="preserve">Jakel, S., Agirre, E., Mendanha Falcao, A., van Bruggen, D., Lee, K.W., Knuesel, I., Malhotra, D., Ffrench-Constant, C., Williams, A. &amp; Castelo-Branco, G. Altered human oligodendrocyte heterogeneity in multiple sclerosis. </w:t>
      </w:r>
      <w:r w:rsidRPr="005C65BC">
        <w:rPr>
          <w:i/>
          <w:noProof/>
        </w:rPr>
        <w:t>Nature</w:t>
      </w:r>
      <w:r w:rsidRPr="005C65BC">
        <w:rPr>
          <w:noProof/>
        </w:rPr>
        <w:t xml:space="preserve"> </w:t>
      </w:r>
      <w:r w:rsidRPr="005C65BC">
        <w:rPr>
          <w:b/>
          <w:noProof/>
        </w:rPr>
        <w:t>566</w:t>
      </w:r>
      <w:r w:rsidRPr="005C65BC">
        <w:rPr>
          <w:noProof/>
        </w:rPr>
        <w:t>, 543-547 (2019).</w:t>
      </w:r>
    </w:p>
    <w:p w14:paraId="069C8F29" w14:textId="77777777" w:rsidR="005C65BC" w:rsidRPr="005C65BC" w:rsidRDefault="005C65BC" w:rsidP="005C65BC">
      <w:pPr>
        <w:pStyle w:val="EndNoteBibliography"/>
        <w:ind w:left="720" w:hanging="720"/>
        <w:rPr>
          <w:noProof/>
        </w:rPr>
      </w:pPr>
      <w:r w:rsidRPr="005C65BC">
        <w:rPr>
          <w:noProof/>
        </w:rPr>
        <w:t>6.</w:t>
      </w:r>
      <w:r w:rsidRPr="005C65BC">
        <w:rPr>
          <w:noProof/>
        </w:rPr>
        <w:tab/>
        <w:t>Zheng, G.X., Terry, J.M., Belgrader, P., Ryvkin, P., Bent, Z.W., Wilson, R., Ziraldo, S.B., Wheeler, T.D., McDermott, G.P., Zhu, J., Gregory, M.T., Shuga, J., Montesclaros, L., Underwood, J.G., Masquelier, D.A., Nishimura, S.Y., Schnall-Levin, M., Wyatt, P.W., Hindson, C.M., Bharadwaj, R., Wong, A., Ness, K.D., Beppu, L.W., Deeg, H.J., McFarland, C., Loeb, K.R., Valente, W.J., Ericson, N.G., Stevens, E.A., Radich, J.P.</w:t>
      </w:r>
      <w:r w:rsidRPr="005C65BC">
        <w:rPr>
          <w:i/>
          <w:noProof/>
        </w:rPr>
        <w:t xml:space="preserve"> et al.</w:t>
      </w:r>
      <w:r w:rsidRPr="005C65BC">
        <w:rPr>
          <w:noProof/>
        </w:rPr>
        <w:t xml:space="preserve"> Massively parallel digital transcriptional profiling of single cells. </w:t>
      </w:r>
      <w:r w:rsidRPr="005C65BC">
        <w:rPr>
          <w:i/>
          <w:noProof/>
        </w:rPr>
        <w:t>Nat Commun</w:t>
      </w:r>
      <w:r w:rsidRPr="005C65BC">
        <w:rPr>
          <w:noProof/>
        </w:rPr>
        <w:t xml:space="preserve"> </w:t>
      </w:r>
      <w:r w:rsidRPr="005C65BC">
        <w:rPr>
          <w:b/>
          <w:noProof/>
        </w:rPr>
        <w:t>8</w:t>
      </w:r>
      <w:r w:rsidRPr="005C65BC">
        <w:rPr>
          <w:noProof/>
        </w:rPr>
        <w:t>, 14049 (2017).</w:t>
      </w:r>
    </w:p>
    <w:p w14:paraId="0AFB7261" w14:textId="7F99E9D3" w:rsidR="005C65BC" w:rsidRPr="005C65BC" w:rsidRDefault="005C65BC" w:rsidP="005C65BC">
      <w:pPr>
        <w:pStyle w:val="EndNoteBibliography"/>
        <w:ind w:left="720" w:hanging="720"/>
        <w:rPr>
          <w:noProof/>
        </w:rPr>
      </w:pPr>
      <w:r w:rsidRPr="005C65BC">
        <w:rPr>
          <w:noProof/>
        </w:rPr>
        <w:t>7.</w:t>
      </w:r>
      <w:r w:rsidRPr="005C65BC">
        <w:rPr>
          <w:noProof/>
        </w:rPr>
        <w:tab/>
      </w:r>
      <w:del w:id="106" w:author="Parker, Jacob" w:date="2021-05-13T18:06:00Z">
        <w:r w:rsidRPr="004552C4" w:rsidDel="004552C4">
          <w:rPr>
            <w:noProof/>
            <w:color w:val="000000" w:themeColor="text1"/>
            <w:u w:val="single"/>
            <w:rPrChange w:id="107" w:author="Parker, Jacob" w:date="2021-05-13T18:07:00Z">
              <w:rPr>
                <w:noProof/>
              </w:rPr>
            </w:rPrChange>
          </w:rPr>
          <w:delText>Haghverdi, L., Lun, A.T.L., Morgan, M.D. &amp; Marioni, J.C. Batch effects in single-cell RNA-sequencing data are corrected by matching mutual nearest neighbors</w:delText>
        </w:r>
      </w:del>
      <w:del w:id="108" w:author="Parker, Jacob" w:date="2021-05-13T18:07:00Z">
        <w:r w:rsidRPr="004552C4" w:rsidDel="004552C4">
          <w:rPr>
            <w:noProof/>
            <w:color w:val="000000" w:themeColor="text1"/>
            <w:u w:val="single"/>
            <w:rPrChange w:id="109" w:author="Parker, Jacob" w:date="2021-05-13T18:07:00Z">
              <w:rPr>
                <w:noProof/>
              </w:rPr>
            </w:rPrChange>
          </w:rPr>
          <w:delText>.</w:delText>
        </w:r>
      </w:del>
      <w:ins w:id="110" w:author="Parker, Jacob" w:date="2021-05-13T18:25:00Z">
        <w:r w:rsidR="00D02A1C" w:rsidRPr="00D02A1C">
          <w:t xml:space="preserve"> </w:t>
        </w:r>
        <w:r w:rsidR="00D02A1C" w:rsidRPr="00D02A1C">
          <w:rPr>
            <w:noProof/>
            <w:color w:val="000000" w:themeColor="text1"/>
            <w:u w:val="single"/>
          </w:rPr>
          <w:t>Hao,</w:t>
        </w:r>
      </w:ins>
      <w:ins w:id="111" w:author="Parker, Jacob" w:date="2021-05-13T18:26:00Z">
        <w:r w:rsidR="00D02A1C">
          <w:rPr>
            <w:noProof/>
            <w:color w:val="000000" w:themeColor="text1"/>
            <w:u w:val="single"/>
          </w:rPr>
          <w:t xml:space="preserve"> Y.,</w:t>
        </w:r>
      </w:ins>
      <w:ins w:id="112" w:author="Parker, Jacob" w:date="2021-05-13T18:25:00Z">
        <w:r w:rsidR="00D02A1C" w:rsidRPr="00D02A1C">
          <w:rPr>
            <w:noProof/>
            <w:color w:val="000000" w:themeColor="text1"/>
            <w:u w:val="single"/>
          </w:rPr>
          <w:t xml:space="preserve"> Hao,</w:t>
        </w:r>
      </w:ins>
      <w:ins w:id="113" w:author="Parker, Jacob" w:date="2021-05-13T18:26:00Z">
        <w:r w:rsidR="00121E24">
          <w:rPr>
            <w:noProof/>
            <w:color w:val="000000" w:themeColor="text1"/>
            <w:u w:val="single"/>
          </w:rPr>
          <w:t xml:space="preserve"> S.,</w:t>
        </w:r>
      </w:ins>
      <w:ins w:id="114" w:author="Parker, Jacob" w:date="2021-05-13T18:25:00Z">
        <w:r w:rsidR="00D02A1C" w:rsidRPr="00D02A1C">
          <w:rPr>
            <w:noProof/>
            <w:color w:val="000000" w:themeColor="text1"/>
            <w:u w:val="single"/>
          </w:rPr>
          <w:t xml:space="preserve"> Andersen-Nissen,</w:t>
        </w:r>
      </w:ins>
      <w:ins w:id="115" w:author="Parker, Jacob" w:date="2021-05-13T18:26:00Z">
        <w:r w:rsidR="00121E24">
          <w:rPr>
            <w:noProof/>
            <w:color w:val="000000" w:themeColor="text1"/>
            <w:u w:val="single"/>
          </w:rPr>
          <w:t xml:space="preserve"> E.,</w:t>
        </w:r>
      </w:ins>
      <w:ins w:id="116" w:author="Parker, Jacob" w:date="2021-05-13T18:25:00Z">
        <w:r w:rsidR="00D02A1C" w:rsidRPr="00D02A1C">
          <w:rPr>
            <w:noProof/>
            <w:color w:val="000000" w:themeColor="text1"/>
            <w:u w:val="single"/>
          </w:rPr>
          <w:t xml:space="preserve"> Mauck III,</w:t>
        </w:r>
      </w:ins>
      <w:ins w:id="117" w:author="Parker, Jacob" w:date="2021-05-13T18:26:00Z">
        <w:r w:rsidR="00121E24">
          <w:rPr>
            <w:noProof/>
            <w:color w:val="000000" w:themeColor="text1"/>
            <w:u w:val="single"/>
          </w:rPr>
          <w:t xml:space="preserve"> W.,</w:t>
        </w:r>
      </w:ins>
      <w:ins w:id="118" w:author="Parker, Jacob" w:date="2021-05-13T18:25:00Z">
        <w:r w:rsidR="00D02A1C" w:rsidRPr="00D02A1C">
          <w:rPr>
            <w:noProof/>
            <w:color w:val="000000" w:themeColor="text1"/>
            <w:u w:val="single"/>
          </w:rPr>
          <w:t xml:space="preserve"> Zheng,</w:t>
        </w:r>
      </w:ins>
      <w:ins w:id="119" w:author="Parker, Jacob" w:date="2021-05-13T18:27:00Z">
        <w:r w:rsidR="00121E24">
          <w:rPr>
            <w:noProof/>
            <w:color w:val="000000" w:themeColor="text1"/>
            <w:u w:val="single"/>
          </w:rPr>
          <w:t xml:space="preserve"> S.,</w:t>
        </w:r>
      </w:ins>
      <w:ins w:id="120" w:author="Parker, Jacob" w:date="2021-05-13T18:25:00Z">
        <w:r w:rsidR="00D02A1C" w:rsidRPr="00D02A1C">
          <w:rPr>
            <w:noProof/>
            <w:color w:val="000000" w:themeColor="text1"/>
            <w:u w:val="single"/>
          </w:rPr>
          <w:t xml:space="preserve"> Butler,</w:t>
        </w:r>
      </w:ins>
      <w:ins w:id="121" w:author="Parker, Jacob" w:date="2021-05-13T18:27:00Z">
        <w:r w:rsidR="00121E24">
          <w:rPr>
            <w:noProof/>
            <w:color w:val="000000" w:themeColor="text1"/>
            <w:u w:val="single"/>
          </w:rPr>
          <w:t xml:space="preserve"> A.,</w:t>
        </w:r>
      </w:ins>
      <w:ins w:id="122" w:author="Parker, Jacob" w:date="2021-05-13T18:25:00Z">
        <w:r w:rsidR="00D02A1C" w:rsidRPr="00D02A1C">
          <w:rPr>
            <w:noProof/>
            <w:color w:val="000000" w:themeColor="text1"/>
            <w:u w:val="single"/>
          </w:rPr>
          <w:t xml:space="preserve"> Lee,</w:t>
        </w:r>
      </w:ins>
      <w:ins w:id="123" w:author="Parker, Jacob" w:date="2021-05-13T18:27:00Z">
        <w:r w:rsidR="00121E24">
          <w:rPr>
            <w:noProof/>
            <w:color w:val="000000" w:themeColor="text1"/>
            <w:u w:val="single"/>
          </w:rPr>
          <w:t xml:space="preserve"> M.,</w:t>
        </w:r>
      </w:ins>
      <w:ins w:id="124" w:author="Parker, Jacob" w:date="2021-05-13T18:25:00Z">
        <w:r w:rsidR="00D02A1C" w:rsidRPr="00D02A1C">
          <w:rPr>
            <w:noProof/>
            <w:color w:val="000000" w:themeColor="text1"/>
            <w:u w:val="single"/>
          </w:rPr>
          <w:t xml:space="preserve"> Wilk,</w:t>
        </w:r>
      </w:ins>
      <w:ins w:id="125" w:author="Parker, Jacob" w:date="2021-05-13T18:27:00Z">
        <w:r w:rsidR="00121E24">
          <w:rPr>
            <w:noProof/>
            <w:color w:val="000000" w:themeColor="text1"/>
            <w:u w:val="single"/>
          </w:rPr>
          <w:t xml:space="preserve"> A.,</w:t>
        </w:r>
      </w:ins>
      <w:ins w:id="126" w:author="Parker, Jacob" w:date="2021-05-13T18:25:00Z">
        <w:r w:rsidR="00D02A1C" w:rsidRPr="00D02A1C">
          <w:rPr>
            <w:noProof/>
            <w:color w:val="000000" w:themeColor="text1"/>
            <w:u w:val="single"/>
          </w:rPr>
          <w:t xml:space="preserve"> Darby,</w:t>
        </w:r>
      </w:ins>
      <w:ins w:id="127" w:author="Parker, Jacob" w:date="2021-05-13T18:27:00Z">
        <w:r w:rsidR="00121E24">
          <w:rPr>
            <w:noProof/>
            <w:color w:val="000000" w:themeColor="text1"/>
            <w:u w:val="single"/>
          </w:rPr>
          <w:t xml:space="preserve"> C.,</w:t>
        </w:r>
      </w:ins>
      <w:ins w:id="128" w:author="Parker, Jacob" w:date="2021-05-13T18:25:00Z">
        <w:r w:rsidR="00D02A1C" w:rsidRPr="00D02A1C">
          <w:rPr>
            <w:noProof/>
            <w:color w:val="000000" w:themeColor="text1"/>
            <w:u w:val="single"/>
          </w:rPr>
          <w:t xml:space="preserve"> Zagar,</w:t>
        </w:r>
      </w:ins>
      <w:ins w:id="129" w:author="Parker, Jacob" w:date="2021-05-13T18:28:00Z">
        <w:r w:rsidR="00121E24">
          <w:rPr>
            <w:noProof/>
            <w:color w:val="000000" w:themeColor="text1"/>
            <w:u w:val="single"/>
          </w:rPr>
          <w:t xml:space="preserve"> M.,</w:t>
        </w:r>
      </w:ins>
      <w:ins w:id="130" w:author="Parker, Jacob" w:date="2021-05-13T18:25:00Z">
        <w:r w:rsidR="00D02A1C" w:rsidRPr="00D02A1C">
          <w:rPr>
            <w:noProof/>
            <w:color w:val="000000" w:themeColor="text1"/>
            <w:u w:val="single"/>
          </w:rPr>
          <w:t xml:space="preserve"> Hoffman,</w:t>
        </w:r>
      </w:ins>
      <w:ins w:id="131" w:author="Parker, Jacob" w:date="2021-05-13T18:28:00Z">
        <w:r w:rsidR="00121E24">
          <w:rPr>
            <w:noProof/>
            <w:color w:val="000000" w:themeColor="text1"/>
            <w:u w:val="single"/>
          </w:rPr>
          <w:t xml:space="preserve"> P.,</w:t>
        </w:r>
      </w:ins>
      <w:ins w:id="132" w:author="Parker, Jacob" w:date="2021-05-13T18:25:00Z">
        <w:r w:rsidR="00D02A1C" w:rsidRPr="00D02A1C">
          <w:rPr>
            <w:noProof/>
            <w:color w:val="000000" w:themeColor="text1"/>
            <w:u w:val="single"/>
          </w:rPr>
          <w:t xml:space="preserve"> Stoeckius,</w:t>
        </w:r>
      </w:ins>
      <w:ins w:id="133" w:author="Parker, Jacob" w:date="2021-05-13T18:28:00Z">
        <w:r w:rsidR="00121E24">
          <w:rPr>
            <w:noProof/>
            <w:color w:val="000000" w:themeColor="text1"/>
            <w:u w:val="single"/>
          </w:rPr>
          <w:t xml:space="preserve"> M.,</w:t>
        </w:r>
      </w:ins>
      <w:ins w:id="134" w:author="Parker, Jacob" w:date="2021-05-13T18:25:00Z">
        <w:r w:rsidR="00D02A1C" w:rsidRPr="00D02A1C">
          <w:rPr>
            <w:noProof/>
            <w:color w:val="000000" w:themeColor="text1"/>
            <w:u w:val="single"/>
          </w:rPr>
          <w:t xml:space="preserve"> </w:t>
        </w:r>
      </w:ins>
      <w:ins w:id="135" w:author="Parker, Jacob" w:date="2021-05-13T18:28:00Z">
        <w:r w:rsidR="00121E24">
          <w:rPr>
            <w:noProof/>
            <w:color w:val="000000" w:themeColor="text1"/>
            <w:u w:val="single"/>
          </w:rPr>
          <w:t>P</w:t>
        </w:r>
      </w:ins>
      <w:ins w:id="136" w:author="Parker, Jacob" w:date="2021-05-13T18:25:00Z">
        <w:r w:rsidR="00D02A1C" w:rsidRPr="00D02A1C">
          <w:rPr>
            <w:noProof/>
            <w:color w:val="000000" w:themeColor="text1"/>
            <w:u w:val="single"/>
          </w:rPr>
          <w:t>apalexi,</w:t>
        </w:r>
      </w:ins>
      <w:ins w:id="137" w:author="Parker, Jacob" w:date="2021-05-13T18:28:00Z">
        <w:r w:rsidR="00121E24">
          <w:rPr>
            <w:noProof/>
            <w:color w:val="000000" w:themeColor="text1"/>
            <w:u w:val="single"/>
          </w:rPr>
          <w:t xml:space="preserve"> E.,</w:t>
        </w:r>
      </w:ins>
      <w:ins w:id="138" w:author="Parker, Jacob" w:date="2021-05-13T18:25:00Z">
        <w:r w:rsidR="00D02A1C" w:rsidRPr="00D02A1C">
          <w:rPr>
            <w:noProof/>
            <w:color w:val="000000" w:themeColor="text1"/>
            <w:u w:val="single"/>
          </w:rPr>
          <w:t xml:space="preserve"> Mimitou, </w:t>
        </w:r>
      </w:ins>
      <w:ins w:id="139" w:author="Parker, Jacob" w:date="2021-05-13T18:28:00Z">
        <w:r w:rsidR="00121E24">
          <w:rPr>
            <w:noProof/>
            <w:color w:val="000000" w:themeColor="text1"/>
            <w:u w:val="single"/>
          </w:rPr>
          <w:t>E.,</w:t>
        </w:r>
      </w:ins>
      <w:ins w:id="140" w:author="Parker, Jacob" w:date="2021-05-13T18:25:00Z">
        <w:r w:rsidR="00D02A1C" w:rsidRPr="00D02A1C">
          <w:rPr>
            <w:noProof/>
            <w:color w:val="000000" w:themeColor="text1"/>
            <w:u w:val="single"/>
          </w:rPr>
          <w:t xml:space="preserve"> Jain,</w:t>
        </w:r>
      </w:ins>
      <w:ins w:id="141" w:author="Parker, Jacob" w:date="2021-05-13T18:28:00Z">
        <w:r w:rsidR="00121E24">
          <w:rPr>
            <w:noProof/>
            <w:color w:val="000000" w:themeColor="text1"/>
            <w:u w:val="single"/>
          </w:rPr>
          <w:t xml:space="preserve"> J.,</w:t>
        </w:r>
      </w:ins>
      <w:ins w:id="142" w:author="Parker, Jacob" w:date="2021-05-13T18:25:00Z">
        <w:r w:rsidR="00D02A1C" w:rsidRPr="00D02A1C">
          <w:rPr>
            <w:noProof/>
            <w:color w:val="000000" w:themeColor="text1"/>
            <w:u w:val="single"/>
          </w:rPr>
          <w:t xml:space="preserve"> Srivastava,</w:t>
        </w:r>
      </w:ins>
      <w:ins w:id="143" w:author="Parker, Jacob" w:date="2021-05-13T18:28:00Z">
        <w:r w:rsidR="00121E24">
          <w:rPr>
            <w:noProof/>
            <w:color w:val="000000" w:themeColor="text1"/>
            <w:u w:val="single"/>
          </w:rPr>
          <w:t xml:space="preserve"> A.,</w:t>
        </w:r>
      </w:ins>
      <w:ins w:id="144" w:author="Parker, Jacob" w:date="2021-05-13T18:25:00Z">
        <w:r w:rsidR="00D02A1C" w:rsidRPr="00D02A1C">
          <w:rPr>
            <w:noProof/>
            <w:color w:val="000000" w:themeColor="text1"/>
            <w:u w:val="single"/>
          </w:rPr>
          <w:t xml:space="preserve"> Stuart,</w:t>
        </w:r>
      </w:ins>
      <w:ins w:id="145" w:author="Parker, Jacob" w:date="2021-05-13T18:29:00Z">
        <w:r w:rsidR="00121E24">
          <w:rPr>
            <w:noProof/>
            <w:color w:val="000000" w:themeColor="text1"/>
            <w:u w:val="single"/>
          </w:rPr>
          <w:t xml:space="preserve"> T.,</w:t>
        </w:r>
      </w:ins>
      <w:ins w:id="146" w:author="Parker, Jacob" w:date="2021-05-13T18:25:00Z">
        <w:r w:rsidR="00D02A1C" w:rsidRPr="00D02A1C">
          <w:rPr>
            <w:noProof/>
            <w:color w:val="000000" w:themeColor="text1"/>
            <w:u w:val="single"/>
          </w:rPr>
          <w:t xml:space="preserve"> Fleming,</w:t>
        </w:r>
      </w:ins>
      <w:ins w:id="147" w:author="Parker, Jacob" w:date="2021-05-13T18:29:00Z">
        <w:r w:rsidR="00121E24">
          <w:rPr>
            <w:noProof/>
            <w:color w:val="000000" w:themeColor="text1"/>
            <w:u w:val="single"/>
          </w:rPr>
          <w:t xml:space="preserve"> L.,</w:t>
        </w:r>
      </w:ins>
      <w:ins w:id="148" w:author="Parker, Jacob" w:date="2021-05-13T18:25:00Z">
        <w:r w:rsidR="00D02A1C" w:rsidRPr="00D02A1C">
          <w:rPr>
            <w:noProof/>
            <w:color w:val="000000" w:themeColor="text1"/>
            <w:u w:val="single"/>
          </w:rPr>
          <w:t xml:space="preserve"> Yeung,</w:t>
        </w:r>
      </w:ins>
      <w:ins w:id="149" w:author="Parker, Jacob" w:date="2021-05-13T18:29:00Z">
        <w:r w:rsidR="00121E24">
          <w:rPr>
            <w:noProof/>
            <w:color w:val="000000" w:themeColor="text1"/>
            <w:u w:val="single"/>
          </w:rPr>
          <w:t xml:space="preserve"> B.,</w:t>
        </w:r>
      </w:ins>
      <w:ins w:id="150" w:author="Parker, Jacob" w:date="2021-05-13T18:25:00Z">
        <w:r w:rsidR="00D02A1C" w:rsidRPr="00D02A1C">
          <w:rPr>
            <w:noProof/>
            <w:color w:val="000000" w:themeColor="text1"/>
            <w:u w:val="single"/>
          </w:rPr>
          <w:t xml:space="preserve"> Rogers,</w:t>
        </w:r>
      </w:ins>
      <w:ins w:id="151" w:author="Parker, Jacob" w:date="2021-05-13T18:31:00Z">
        <w:r w:rsidR="00121E24">
          <w:rPr>
            <w:noProof/>
            <w:color w:val="000000" w:themeColor="text1"/>
            <w:u w:val="single"/>
          </w:rPr>
          <w:t xml:space="preserve"> A.,</w:t>
        </w:r>
      </w:ins>
      <w:ins w:id="152" w:author="Parker, Jacob" w:date="2021-05-13T18:25:00Z">
        <w:r w:rsidR="00D02A1C" w:rsidRPr="00D02A1C">
          <w:rPr>
            <w:noProof/>
            <w:color w:val="000000" w:themeColor="text1"/>
            <w:u w:val="single"/>
          </w:rPr>
          <w:t xml:space="preserve"> McElrath,</w:t>
        </w:r>
      </w:ins>
      <w:ins w:id="153" w:author="Parker, Jacob" w:date="2021-05-13T18:31:00Z">
        <w:r w:rsidR="00121E24">
          <w:rPr>
            <w:noProof/>
            <w:color w:val="000000" w:themeColor="text1"/>
            <w:u w:val="single"/>
          </w:rPr>
          <w:t xml:space="preserve"> J., </w:t>
        </w:r>
      </w:ins>
      <w:ins w:id="154" w:author="Parker, Jacob" w:date="2021-05-13T18:25:00Z">
        <w:r w:rsidR="00D02A1C" w:rsidRPr="00D02A1C">
          <w:rPr>
            <w:noProof/>
            <w:color w:val="000000" w:themeColor="text1"/>
            <w:u w:val="single"/>
          </w:rPr>
          <w:t>Blish,</w:t>
        </w:r>
      </w:ins>
      <w:ins w:id="155" w:author="Parker, Jacob" w:date="2021-05-13T18:31:00Z">
        <w:r w:rsidR="00121E24">
          <w:rPr>
            <w:noProof/>
            <w:color w:val="000000" w:themeColor="text1"/>
            <w:u w:val="single"/>
          </w:rPr>
          <w:t xml:space="preserve"> C.,</w:t>
        </w:r>
      </w:ins>
      <w:ins w:id="156" w:author="Parker, Jacob" w:date="2021-05-13T18:25:00Z">
        <w:r w:rsidR="00D02A1C" w:rsidRPr="00D02A1C">
          <w:rPr>
            <w:noProof/>
            <w:color w:val="000000" w:themeColor="text1"/>
            <w:u w:val="single"/>
          </w:rPr>
          <w:t xml:space="preserve"> Gottardo,</w:t>
        </w:r>
      </w:ins>
      <w:ins w:id="157" w:author="Parker, Jacob" w:date="2021-05-13T18:32:00Z">
        <w:r w:rsidR="00121E24">
          <w:rPr>
            <w:noProof/>
            <w:color w:val="000000" w:themeColor="text1"/>
            <w:u w:val="single"/>
          </w:rPr>
          <w:t xml:space="preserve"> R.,</w:t>
        </w:r>
      </w:ins>
      <w:ins w:id="158" w:author="Parker, Jacob" w:date="2021-05-13T18:25:00Z">
        <w:r w:rsidR="00D02A1C" w:rsidRPr="00D02A1C">
          <w:rPr>
            <w:noProof/>
            <w:color w:val="000000" w:themeColor="text1"/>
            <w:u w:val="single"/>
          </w:rPr>
          <w:t xml:space="preserve"> Smibert,</w:t>
        </w:r>
      </w:ins>
      <w:ins w:id="159" w:author="Parker, Jacob" w:date="2021-05-13T18:32:00Z">
        <w:r w:rsidR="00121E24">
          <w:rPr>
            <w:noProof/>
            <w:color w:val="000000" w:themeColor="text1"/>
            <w:u w:val="single"/>
          </w:rPr>
          <w:t xml:space="preserve"> P., </w:t>
        </w:r>
      </w:ins>
      <w:ins w:id="160" w:author="Parker, Jacob" w:date="2021-05-13T18:25:00Z">
        <w:r w:rsidR="00D02A1C" w:rsidRPr="00D02A1C">
          <w:rPr>
            <w:noProof/>
            <w:color w:val="000000" w:themeColor="text1"/>
            <w:u w:val="single"/>
          </w:rPr>
          <w:t>Satija</w:t>
        </w:r>
      </w:ins>
      <w:ins w:id="161" w:author="Parker, Jacob" w:date="2021-05-13T18:32:00Z">
        <w:r w:rsidR="00121E24">
          <w:rPr>
            <w:noProof/>
            <w:color w:val="000000" w:themeColor="text1"/>
            <w:u w:val="single"/>
          </w:rPr>
          <w:t>, R. Integrated analysis of multimodal single-cell data</w:t>
        </w:r>
      </w:ins>
      <w:ins w:id="162" w:author="Parker, Jacob" w:date="2021-05-13T18:33:00Z">
        <w:r w:rsidR="00121E24">
          <w:rPr>
            <w:noProof/>
            <w:color w:val="000000" w:themeColor="text1"/>
            <w:u w:val="single"/>
          </w:rPr>
          <w:t xml:space="preserve">. </w:t>
        </w:r>
        <w:r w:rsidR="00121E24">
          <w:rPr>
            <w:i/>
            <w:iCs/>
            <w:noProof/>
            <w:color w:val="000000" w:themeColor="text1"/>
            <w:u w:val="single"/>
          </w:rPr>
          <w:t>BioR</w:t>
        </w:r>
      </w:ins>
      <w:ins w:id="163" w:author="Parker, Jacob" w:date="2021-05-13T18:34:00Z">
        <w:r w:rsidR="00121E24">
          <w:rPr>
            <w:i/>
            <w:iCs/>
            <w:noProof/>
            <w:color w:val="000000" w:themeColor="text1"/>
            <w:u w:val="single"/>
          </w:rPr>
          <w:t xml:space="preserve">xiv </w:t>
        </w:r>
        <w:r w:rsidR="00121E24">
          <w:rPr>
            <w:noProof/>
            <w:color w:val="000000" w:themeColor="text1"/>
            <w:u w:val="single"/>
          </w:rPr>
          <w:t>(2020).</w:t>
        </w:r>
      </w:ins>
      <w:del w:id="164" w:author="Parker, Jacob" w:date="2021-05-13T18:25:00Z">
        <w:r w:rsidRPr="004552C4" w:rsidDel="00D02A1C">
          <w:rPr>
            <w:noProof/>
            <w:color w:val="000000" w:themeColor="text1"/>
            <w:rPrChange w:id="165" w:author="Parker, Jacob" w:date="2021-05-13T18:07:00Z">
              <w:rPr>
                <w:noProof/>
              </w:rPr>
            </w:rPrChange>
          </w:rPr>
          <w:delText xml:space="preserve"> </w:delText>
        </w:r>
      </w:del>
      <w:del w:id="166" w:author="Parker, Jacob" w:date="2021-05-13T18:11:00Z">
        <w:r w:rsidRPr="005C65BC" w:rsidDel="004552C4">
          <w:rPr>
            <w:i/>
            <w:noProof/>
          </w:rPr>
          <w:delText>Nat Biotechnol</w:delText>
        </w:r>
      </w:del>
      <w:del w:id="167" w:author="Parker, Jacob" w:date="2021-05-13T18:25:00Z">
        <w:r w:rsidRPr="005C65BC" w:rsidDel="00D02A1C">
          <w:rPr>
            <w:noProof/>
          </w:rPr>
          <w:delText xml:space="preserve"> </w:delText>
        </w:r>
      </w:del>
      <w:del w:id="168" w:author="Parker, Jacob" w:date="2021-05-13T18:12:00Z">
        <w:r w:rsidRPr="005C65BC" w:rsidDel="004552C4">
          <w:rPr>
            <w:b/>
            <w:noProof/>
          </w:rPr>
          <w:delText>36</w:delText>
        </w:r>
        <w:r w:rsidRPr="005C65BC" w:rsidDel="004552C4">
          <w:rPr>
            <w:noProof/>
          </w:rPr>
          <w:delText xml:space="preserve">, 421-427 </w:delText>
        </w:r>
      </w:del>
      <w:del w:id="169" w:author="Parker, Jacob" w:date="2021-05-13T18:25:00Z">
        <w:r w:rsidRPr="005C65BC" w:rsidDel="00D02A1C">
          <w:rPr>
            <w:noProof/>
          </w:rPr>
          <w:delText>(201</w:delText>
        </w:r>
      </w:del>
      <w:del w:id="170" w:author="Parker, Jacob" w:date="2021-05-13T18:12:00Z">
        <w:r w:rsidRPr="005C65BC" w:rsidDel="004552C4">
          <w:rPr>
            <w:noProof/>
          </w:rPr>
          <w:delText>8</w:delText>
        </w:r>
      </w:del>
      <w:del w:id="171" w:author="Parker, Jacob" w:date="2021-05-13T18:25:00Z">
        <w:r w:rsidRPr="005C65BC" w:rsidDel="00D02A1C">
          <w:rPr>
            <w:noProof/>
          </w:rPr>
          <w:delText>).</w:delText>
        </w:r>
      </w:del>
    </w:p>
    <w:p w14:paraId="1FE0111F" w14:textId="77777777" w:rsidR="005C65BC" w:rsidRPr="005C65BC" w:rsidRDefault="005C65BC" w:rsidP="005C65BC">
      <w:pPr>
        <w:pStyle w:val="EndNoteBibliography"/>
        <w:ind w:left="720" w:hanging="720"/>
        <w:rPr>
          <w:noProof/>
        </w:rPr>
      </w:pPr>
      <w:r w:rsidRPr="005C65BC">
        <w:rPr>
          <w:noProof/>
        </w:rPr>
        <w:t>8.</w:t>
      </w:r>
      <w:r w:rsidRPr="005C65BC">
        <w:rPr>
          <w:noProof/>
        </w:rPr>
        <w:tab/>
        <w:t xml:space="preserve">Bacher, R. &amp; Kendziorski, C. Design and computational analysis of single-cell RNA-sequencing experiments. </w:t>
      </w:r>
      <w:r w:rsidRPr="005C65BC">
        <w:rPr>
          <w:i/>
          <w:noProof/>
        </w:rPr>
        <w:t>Genome Biol</w:t>
      </w:r>
      <w:r w:rsidRPr="005C65BC">
        <w:rPr>
          <w:noProof/>
        </w:rPr>
        <w:t xml:space="preserve"> </w:t>
      </w:r>
      <w:r w:rsidRPr="005C65BC">
        <w:rPr>
          <w:b/>
          <w:noProof/>
        </w:rPr>
        <w:t>17</w:t>
      </w:r>
      <w:r w:rsidRPr="005C65BC">
        <w:rPr>
          <w:noProof/>
        </w:rPr>
        <w:t>, 63 (2016).</w:t>
      </w:r>
    </w:p>
    <w:p w14:paraId="2698CE7B" w14:textId="77777777" w:rsidR="005C65BC" w:rsidRPr="005C65BC" w:rsidRDefault="005C65BC" w:rsidP="005C65BC">
      <w:pPr>
        <w:pStyle w:val="EndNoteBibliography"/>
        <w:ind w:left="720" w:hanging="720"/>
        <w:rPr>
          <w:noProof/>
        </w:rPr>
      </w:pPr>
      <w:r w:rsidRPr="005C65BC">
        <w:rPr>
          <w:noProof/>
        </w:rPr>
        <w:t>9.</w:t>
      </w:r>
      <w:r w:rsidRPr="005C65BC">
        <w:rPr>
          <w:noProof/>
        </w:rPr>
        <w:tab/>
        <w:t xml:space="preserve">Chen, G., Ning, B. &amp; Shi, T. Single-Cell RNA-Seq Technologies and Related Computational Data Analysis. </w:t>
      </w:r>
      <w:r w:rsidRPr="005C65BC">
        <w:rPr>
          <w:i/>
          <w:noProof/>
        </w:rPr>
        <w:t>Front Genet</w:t>
      </w:r>
      <w:r w:rsidRPr="005C65BC">
        <w:rPr>
          <w:noProof/>
        </w:rPr>
        <w:t xml:space="preserve"> </w:t>
      </w:r>
      <w:r w:rsidRPr="005C65BC">
        <w:rPr>
          <w:b/>
          <w:noProof/>
        </w:rPr>
        <w:t>10</w:t>
      </w:r>
      <w:r w:rsidRPr="005C65BC">
        <w:rPr>
          <w:noProof/>
        </w:rPr>
        <w:t>, 317 (2019).</w:t>
      </w:r>
    </w:p>
    <w:p w14:paraId="3CCE0ACE" w14:textId="454F1A2D" w:rsidR="009C04FE" w:rsidRDefault="005C65BC" w:rsidP="00100866">
      <w:pPr>
        <w:pStyle w:val="EndNoteBibliography"/>
        <w:ind w:left="720" w:hanging="720"/>
        <w:rPr>
          <w:ins w:id="172" w:author="Parker, Jacob" w:date="2021-05-13T18:38:00Z"/>
          <w:noProof/>
        </w:rPr>
      </w:pPr>
      <w:r w:rsidRPr="005C65BC">
        <w:rPr>
          <w:noProof/>
        </w:rPr>
        <w:t>10.</w:t>
      </w:r>
      <w:r w:rsidRPr="005C65BC">
        <w:rPr>
          <w:noProof/>
        </w:rPr>
        <w:tab/>
      </w:r>
      <w:ins w:id="173" w:author="Parker, Jacob" w:date="2021-05-13T18:17:00Z">
        <w:r w:rsidR="00D02A1C" w:rsidRPr="00EF13FF">
          <w:rPr>
            <w:noProof/>
            <w:color w:val="000000" w:themeColor="text1"/>
          </w:rPr>
          <w:t>Korsunsky</w:t>
        </w:r>
        <w:r w:rsidR="00D02A1C">
          <w:rPr>
            <w:noProof/>
            <w:color w:val="000000" w:themeColor="text1"/>
          </w:rPr>
          <w:t xml:space="preserve">, I., </w:t>
        </w:r>
        <w:r w:rsidR="00D02A1C" w:rsidRPr="00EF13FF">
          <w:rPr>
            <w:noProof/>
            <w:color w:val="000000" w:themeColor="text1"/>
          </w:rPr>
          <w:t>Fan,</w:t>
        </w:r>
        <w:r w:rsidR="00D02A1C">
          <w:rPr>
            <w:noProof/>
            <w:color w:val="000000" w:themeColor="text1"/>
          </w:rPr>
          <w:t xml:space="preserve"> J.,</w:t>
        </w:r>
        <w:r w:rsidR="00D02A1C" w:rsidRPr="00EF13FF">
          <w:rPr>
            <w:noProof/>
            <w:color w:val="000000" w:themeColor="text1"/>
          </w:rPr>
          <w:t xml:space="preserve"> Slowikowski,</w:t>
        </w:r>
        <w:r w:rsidR="00D02A1C">
          <w:rPr>
            <w:noProof/>
            <w:color w:val="000000" w:themeColor="text1"/>
          </w:rPr>
          <w:t xml:space="preserve"> K.,</w:t>
        </w:r>
        <w:r w:rsidR="00D02A1C" w:rsidRPr="00EF13FF">
          <w:rPr>
            <w:noProof/>
            <w:color w:val="000000" w:themeColor="text1"/>
          </w:rPr>
          <w:t xml:space="preserve"> Zhang,</w:t>
        </w:r>
        <w:r w:rsidR="00D02A1C">
          <w:rPr>
            <w:noProof/>
            <w:color w:val="000000" w:themeColor="text1"/>
          </w:rPr>
          <w:t xml:space="preserve"> F.,</w:t>
        </w:r>
        <w:r w:rsidR="00D02A1C" w:rsidRPr="00EF13FF">
          <w:rPr>
            <w:noProof/>
            <w:color w:val="000000" w:themeColor="text1"/>
          </w:rPr>
          <w:t xml:space="preserve"> Wei,</w:t>
        </w:r>
        <w:r w:rsidR="00D02A1C">
          <w:rPr>
            <w:noProof/>
            <w:color w:val="000000" w:themeColor="text1"/>
          </w:rPr>
          <w:t xml:space="preserve"> K.,</w:t>
        </w:r>
        <w:r w:rsidR="00D02A1C" w:rsidRPr="00EF13FF">
          <w:rPr>
            <w:noProof/>
            <w:color w:val="000000" w:themeColor="text1"/>
          </w:rPr>
          <w:t xml:space="preserve"> Baglaenko,</w:t>
        </w:r>
        <w:r w:rsidR="00D02A1C">
          <w:rPr>
            <w:noProof/>
            <w:color w:val="000000" w:themeColor="text1"/>
          </w:rPr>
          <w:t xml:space="preserve"> Y.,</w:t>
        </w:r>
        <w:r w:rsidR="00D02A1C" w:rsidRPr="00EF13FF">
          <w:rPr>
            <w:noProof/>
            <w:color w:val="000000" w:themeColor="text1"/>
          </w:rPr>
          <w:t xml:space="preserve"> Brenner,</w:t>
        </w:r>
        <w:r w:rsidR="00D02A1C">
          <w:rPr>
            <w:noProof/>
            <w:color w:val="000000" w:themeColor="text1"/>
          </w:rPr>
          <w:t xml:space="preserve"> M.,</w:t>
        </w:r>
        <w:r w:rsidR="00D02A1C" w:rsidRPr="00EF13FF">
          <w:rPr>
            <w:noProof/>
            <w:color w:val="000000" w:themeColor="text1"/>
          </w:rPr>
          <w:t xml:space="preserve"> Loh,</w:t>
        </w:r>
        <w:r w:rsidR="00D02A1C">
          <w:rPr>
            <w:noProof/>
            <w:color w:val="000000" w:themeColor="text1"/>
          </w:rPr>
          <w:t xml:space="preserve"> P., </w:t>
        </w:r>
        <w:r w:rsidR="00D02A1C" w:rsidRPr="00EF13FF">
          <w:rPr>
            <w:noProof/>
            <w:color w:val="000000" w:themeColor="text1"/>
          </w:rPr>
          <w:t>Raychaudhuri</w:t>
        </w:r>
        <w:r w:rsidR="00D02A1C">
          <w:rPr>
            <w:noProof/>
            <w:color w:val="000000" w:themeColor="text1"/>
          </w:rPr>
          <w:t>, S.</w:t>
        </w:r>
        <w:r w:rsidR="00D02A1C" w:rsidRPr="00EF13FF">
          <w:rPr>
            <w:noProof/>
            <w:color w:val="000000" w:themeColor="text1"/>
          </w:rPr>
          <w:t xml:space="preserve"> </w:t>
        </w:r>
        <w:r w:rsidR="00D02A1C" w:rsidRPr="004552C4">
          <w:rPr>
            <w:noProof/>
            <w:color w:val="000000" w:themeColor="text1"/>
          </w:rPr>
          <w:t>Fast, sensitive, and accurate integration of single cell data with Harmony</w:t>
        </w:r>
        <w:r w:rsidR="00D02A1C">
          <w:rPr>
            <w:noProof/>
            <w:color w:val="000000" w:themeColor="text1"/>
          </w:rPr>
          <w:t>.</w:t>
        </w:r>
        <w:r w:rsidR="00D02A1C" w:rsidRPr="004552C4">
          <w:rPr>
            <w:noProof/>
            <w:color w:val="000000" w:themeColor="text1"/>
          </w:rPr>
          <w:t xml:space="preserve"> </w:t>
        </w:r>
        <w:r w:rsidR="00D02A1C">
          <w:rPr>
            <w:i/>
            <w:noProof/>
          </w:rPr>
          <w:t>BioRxiv</w:t>
        </w:r>
        <w:r w:rsidR="00D02A1C" w:rsidRPr="005C65BC">
          <w:rPr>
            <w:noProof/>
          </w:rPr>
          <w:t xml:space="preserve"> (201</w:t>
        </w:r>
        <w:r w:rsidR="00D02A1C">
          <w:rPr>
            <w:noProof/>
          </w:rPr>
          <w:t>9</w:t>
        </w:r>
        <w:r w:rsidR="00D02A1C" w:rsidRPr="005C65BC">
          <w:rPr>
            <w:noProof/>
          </w:rPr>
          <w:t>).</w:t>
        </w:r>
      </w:ins>
      <w:del w:id="174" w:author="Parker, Jacob" w:date="2021-05-13T18:17:00Z">
        <w:r w:rsidRPr="005C65BC" w:rsidDel="00D02A1C">
          <w:rPr>
            <w:noProof/>
          </w:rPr>
          <w:delText xml:space="preserve">Wolf, F.A., Angerer, P. &amp; Theis, F.J. SCANPY: large-scale single-cell gene expression data analysis. </w:delText>
        </w:r>
        <w:r w:rsidRPr="005C65BC" w:rsidDel="00D02A1C">
          <w:rPr>
            <w:i/>
            <w:noProof/>
          </w:rPr>
          <w:delText>Genome Biol</w:delText>
        </w:r>
        <w:r w:rsidRPr="005C65BC" w:rsidDel="00D02A1C">
          <w:rPr>
            <w:noProof/>
          </w:rPr>
          <w:delText xml:space="preserve"> </w:delText>
        </w:r>
        <w:r w:rsidRPr="005C65BC" w:rsidDel="00D02A1C">
          <w:rPr>
            <w:b/>
            <w:noProof/>
          </w:rPr>
          <w:delText>19</w:delText>
        </w:r>
        <w:r w:rsidRPr="005C65BC" w:rsidDel="00D02A1C">
          <w:rPr>
            <w:noProof/>
          </w:rPr>
          <w:delText>, 15 (2018).</w:delText>
        </w:r>
      </w:del>
    </w:p>
    <w:p w14:paraId="44B2C302" w14:textId="4A2BF27F" w:rsidR="00100866" w:rsidRDefault="00100866" w:rsidP="00100866">
      <w:pPr>
        <w:pStyle w:val="EndNoteBibliography"/>
        <w:ind w:left="720" w:hanging="720"/>
        <w:rPr>
          <w:ins w:id="175" w:author="Parker, Jacob" w:date="2021-05-13T18:38:00Z"/>
          <w:noProof/>
        </w:rPr>
      </w:pPr>
      <w:ins w:id="176" w:author="Parker, Jacob" w:date="2021-05-13T18:38:00Z">
        <w:r w:rsidRPr="005C65BC">
          <w:rPr>
            <w:noProof/>
          </w:rPr>
          <w:t>1</w:t>
        </w:r>
      </w:ins>
      <w:ins w:id="177" w:author="Parker, Jacob" w:date="2021-05-13T18:48:00Z">
        <w:r w:rsidR="007F1FAD">
          <w:rPr>
            <w:noProof/>
          </w:rPr>
          <w:t>1</w:t>
        </w:r>
      </w:ins>
      <w:ins w:id="178" w:author="Parker, Jacob" w:date="2021-05-13T18:38:00Z">
        <w:r w:rsidRPr="005C65BC">
          <w:rPr>
            <w:noProof/>
          </w:rPr>
          <w:t>.</w:t>
        </w:r>
        <w:r w:rsidRPr="005C65BC">
          <w:rPr>
            <w:noProof/>
          </w:rPr>
          <w:tab/>
        </w:r>
        <w:r>
          <w:rPr>
            <w:noProof/>
            <w:color w:val="000000" w:themeColor="text1"/>
          </w:rPr>
          <w:t>Stuart</w:t>
        </w:r>
        <w:r>
          <w:rPr>
            <w:noProof/>
            <w:color w:val="000000" w:themeColor="text1"/>
          </w:rPr>
          <w:t xml:space="preserve">, </w:t>
        </w:r>
        <w:r>
          <w:rPr>
            <w:noProof/>
            <w:color w:val="000000" w:themeColor="text1"/>
          </w:rPr>
          <w:t>T</w:t>
        </w:r>
        <w:r>
          <w:rPr>
            <w:noProof/>
            <w:color w:val="000000" w:themeColor="text1"/>
          </w:rPr>
          <w:t xml:space="preserve">., </w:t>
        </w:r>
        <w:r>
          <w:rPr>
            <w:noProof/>
            <w:color w:val="000000" w:themeColor="text1"/>
          </w:rPr>
          <w:t>Butler</w:t>
        </w:r>
        <w:r w:rsidRPr="00EF13FF">
          <w:rPr>
            <w:noProof/>
            <w:color w:val="000000" w:themeColor="text1"/>
          </w:rPr>
          <w:t>,</w:t>
        </w:r>
        <w:r>
          <w:rPr>
            <w:noProof/>
            <w:color w:val="000000" w:themeColor="text1"/>
          </w:rPr>
          <w:t xml:space="preserve"> </w:t>
        </w:r>
        <w:r>
          <w:rPr>
            <w:noProof/>
            <w:color w:val="000000" w:themeColor="text1"/>
          </w:rPr>
          <w:t>A</w:t>
        </w:r>
        <w:r>
          <w:rPr>
            <w:noProof/>
            <w:color w:val="000000" w:themeColor="text1"/>
          </w:rPr>
          <w:t>.,</w:t>
        </w:r>
        <w:r w:rsidRPr="00EF13FF">
          <w:rPr>
            <w:noProof/>
            <w:color w:val="000000" w:themeColor="text1"/>
          </w:rPr>
          <w:t xml:space="preserve"> </w:t>
        </w:r>
        <w:r>
          <w:rPr>
            <w:noProof/>
            <w:color w:val="000000" w:themeColor="text1"/>
          </w:rPr>
          <w:t>Hoff</w:t>
        </w:r>
      </w:ins>
      <w:ins w:id="179" w:author="Parker, Jacob" w:date="2021-05-13T18:39:00Z">
        <w:r>
          <w:rPr>
            <w:noProof/>
            <w:color w:val="000000" w:themeColor="text1"/>
          </w:rPr>
          <w:t>man</w:t>
        </w:r>
      </w:ins>
      <w:ins w:id="180" w:author="Parker, Jacob" w:date="2021-05-13T18:38:00Z">
        <w:r w:rsidRPr="00EF13FF">
          <w:rPr>
            <w:noProof/>
            <w:color w:val="000000" w:themeColor="text1"/>
          </w:rPr>
          <w:t>,</w:t>
        </w:r>
        <w:r>
          <w:rPr>
            <w:noProof/>
            <w:color w:val="000000" w:themeColor="text1"/>
          </w:rPr>
          <w:t xml:space="preserve"> </w:t>
        </w:r>
      </w:ins>
      <w:ins w:id="181" w:author="Parker, Jacob" w:date="2021-05-13T18:39:00Z">
        <w:r>
          <w:rPr>
            <w:noProof/>
            <w:color w:val="000000" w:themeColor="text1"/>
          </w:rPr>
          <w:t>P</w:t>
        </w:r>
      </w:ins>
      <w:ins w:id="182" w:author="Parker, Jacob" w:date="2021-05-13T18:38:00Z">
        <w:r>
          <w:rPr>
            <w:noProof/>
            <w:color w:val="000000" w:themeColor="text1"/>
          </w:rPr>
          <w:t>.,</w:t>
        </w:r>
        <w:r w:rsidRPr="00EF13FF">
          <w:rPr>
            <w:noProof/>
            <w:color w:val="000000" w:themeColor="text1"/>
          </w:rPr>
          <w:t xml:space="preserve"> </w:t>
        </w:r>
      </w:ins>
      <w:ins w:id="183" w:author="Parker, Jacob" w:date="2021-05-13T18:39:00Z">
        <w:r>
          <w:rPr>
            <w:noProof/>
            <w:color w:val="000000" w:themeColor="text1"/>
          </w:rPr>
          <w:t>Hafemeister</w:t>
        </w:r>
      </w:ins>
      <w:ins w:id="184" w:author="Parker, Jacob" w:date="2021-05-13T18:38:00Z">
        <w:r w:rsidRPr="00EF13FF">
          <w:rPr>
            <w:noProof/>
            <w:color w:val="000000" w:themeColor="text1"/>
          </w:rPr>
          <w:t>,</w:t>
        </w:r>
        <w:r>
          <w:rPr>
            <w:noProof/>
            <w:color w:val="000000" w:themeColor="text1"/>
          </w:rPr>
          <w:t xml:space="preserve"> </w:t>
        </w:r>
      </w:ins>
      <w:ins w:id="185" w:author="Parker, Jacob" w:date="2021-05-13T18:39:00Z">
        <w:r>
          <w:rPr>
            <w:noProof/>
            <w:color w:val="000000" w:themeColor="text1"/>
          </w:rPr>
          <w:t>C</w:t>
        </w:r>
      </w:ins>
      <w:ins w:id="186" w:author="Parker, Jacob" w:date="2021-05-13T18:38:00Z">
        <w:r>
          <w:rPr>
            <w:noProof/>
            <w:color w:val="000000" w:themeColor="text1"/>
          </w:rPr>
          <w:t>.,</w:t>
        </w:r>
        <w:r w:rsidRPr="00EF13FF">
          <w:rPr>
            <w:noProof/>
            <w:color w:val="000000" w:themeColor="text1"/>
          </w:rPr>
          <w:t xml:space="preserve"> </w:t>
        </w:r>
      </w:ins>
      <w:ins w:id="187" w:author="Parker, Jacob" w:date="2021-05-13T18:39:00Z">
        <w:r>
          <w:rPr>
            <w:noProof/>
            <w:color w:val="000000" w:themeColor="text1"/>
          </w:rPr>
          <w:t>Papalexi</w:t>
        </w:r>
      </w:ins>
      <w:ins w:id="188" w:author="Parker, Jacob" w:date="2021-05-13T18:38:00Z">
        <w:r w:rsidRPr="00EF13FF">
          <w:rPr>
            <w:noProof/>
            <w:color w:val="000000" w:themeColor="text1"/>
          </w:rPr>
          <w:t>,</w:t>
        </w:r>
        <w:r>
          <w:rPr>
            <w:noProof/>
            <w:color w:val="000000" w:themeColor="text1"/>
          </w:rPr>
          <w:t xml:space="preserve"> </w:t>
        </w:r>
      </w:ins>
      <w:ins w:id="189" w:author="Parker, Jacob" w:date="2021-05-13T18:39:00Z">
        <w:r>
          <w:rPr>
            <w:noProof/>
            <w:color w:val="000000" w:themeColor="text1"/>
          </w:rPr>
          <w:t>E</w:t>
        </w:r>
      </w:ins>
      <w:ins w:id="190" w:author="Parker, Jacob" w:date="2021-05-13T18:38:00Z">
        <w:r>
          <w:rPr>
            <w:noProof/>
            <w:color w:val="000000" w:themeColor="text1"/>
          </w:rPr>
          <w:t>.,</w:t>
        </w:r>
        <w:r w:rsidRPr="00EF13FF">
          <w:rPr>
            <w:noProof/>
            <w:color w:val="000000" w:themeColor="text1"/>
          </w:rPr>
          <w:t xml:space="preserve"> </w:t>
        </w:r>
      </w:ins>
      <w:ins w:id="191" w:author="Parker, Jacob" w:date="2021-05-13T18:39:00Z">
        <w:r>
          <w:rPr>
            <w:noProof/>
            <w:color w:val="000000" w:themeColor="text1"/>
          </w:rPr>
          <w:t>Mauck</w:t>
        </w:r>
      </w:ins>
      <w:ins w:id="192" w:author="Parker, Jacob" w:date="2021-05-13T18:38:00Z">
        <w:r w:rsidRPr="00EF13FF">
          <w:rPr>
            <w:noProof/>
            <w:color w:val="000000" w:themeColor="text1"/>
          </w:rPr>
          <w:t>,</w:t>
        </w:r>
        <w:r>
          <w:rPr>
            <w:noProof/>
            <w:color w:val="000000" w:themeColor="text1"/>
          </w:rPr>
          <w:t xml:space="preserve"> </w:t>
        </w:r>
      </w:ins>
      <w:ins w:id="193" w:author="Parker, Jacob" w:date="2021-05-13T18:39:00Z">
        <w:r>
          <w:rPr>
            <w:noProof/>
            <w:color w:val="000000" w:themeColor="text1"/>
          </w:rPr>
          <w:t>W</w:t>
        </w:r>
      </w:ins>
      <w:ins w:id="194" w:author="Parker, Jacob" w:date="2021-05-13T18:38:00Z">
        <w:r>
          <w:rPr>
            <w:noProof/>
            <w:color w:val="000000" w:themeColor="text1"/>
          </w:rPr>
          <w:t>.,</w:t>
        </w:r>
        <w:r w:rsidRPr="00EF13FF">
          <w:rPr>
            <w:noProof/>
            <w:color w:val="000000" w:themeColor="text1"/>
          </w:rPr>
          <w:t xml:space="preserve"> </w:t>
        </w:r>
      </w:ins>
      <w:ins w:id="195" w:author="Parker, Jacob" w:date="2021-05-13T18:40:00Z">
        <w:r>
          <w:rPr>
            <w:noProof/>
            <w:color w:val="000000" w:themeColor="text1"/>
          </w:rPr>
          <w:t>Hao</w:t>
        </w:r>
      </w:ins>
      <w:ins w:id="196" w:author="Parker, Jacob" w:date="2021-05-13T18:38:00Z">
        <w:r w:rsidRPr="00EF13FF">
          <w:rPr>
            <w:noProof/>
            <w:color w:val="000000" w:themeColor="text1"/>
          </w:rPr>
          <w:t>,</w:t>
        </w:r>
        <w:r>
          <w:rPr>
            <w:noProof/>
            <w:color w:val="000000" w:themeColor="text1"/>
          </w:rPr>
          <w:t xml:space="preserve"> </w:t>
        </w:r>
      </w:ins>
      <w:ins w:id="197" w:author="Parker, Jacob" w:date="2021-05-13T18:40:00Z">
        <w:r>
          <w:rPr>
            <w:noProof/>
            <w:color w:val="000000" w:themeColor="text1"/>
          </w:rPr>
          <w:t>Y</w:t>
        </w:r>
      </w:ins>
      <w:ins w:id="198" w:author="Parker, Jacob" w:date="2021-05-13T18:38:00Z">
        <w:r>
          <w:rPr>
            <w:noProof/>
            <w:color w:val="000000" w:themeColor="text1"/>
          </w:rPr>
          <w:t>.,</w:t>
        </w:r>
        <w:r w:rsidRPr="00EF13FF">
          <w:rPr>
            <w:noProof/>
            <w:color w:val="000000" w:themeColor="text1"/>
          </w:rPr>
          <w:t xml:space="preserve"> </w:t>
        </w:r>
      </w:ins>
      <w:ins w:id="199" w:author="Parker, Jacob" w:date="2021-05-13T18:40:00Z">
        <w:r>
          <w:rPr>
            <w:noProof/>
            <w:color w:val="000000" w:themeColor="text1"/>
          </w:rPr>
          <w:t>Stoeckius</w:t>
        </w:r>
      </w:ins>
      <w:ins w:id="200" w:author="Parker, Jacob" w:date="2021-05-13T18:38:00Z">
        <w:r w:rsidRPr="00EF13FF">
          <w:rPr>
            <w:noProof/>
            <w:color w:val="000000" w:themeColor="text1"/>
          </w:rPr>
          <w:t>,</w:t>
        </w:r>
        <w:r>
          <w:rPr>
            <w:noProof/>
            <w:color w:val="000000" w:themeColor="text1"/>
          </w:rPr>
          <w:t xml:space="preserve"> </w:t>
        </w:r>
      </w:ins>
      <w:ins w:id="201" w:author="Parker, Jacob" w:date="2021-05-13T18:40:00Z">
        <w:r>
          <w:rPr>
            <w:noProof/>
            <w:color w:val="000000" w:themeColor="text1"/>
          </w:rPr>
          <w:t>M</w:t>
        </w:r>
      </w:ins>
      <w:ins w:id="202" w:author="Parker, Jacob" w:date="2021-05-13T18:38:00Z">
        <w:r>
          <w:rPr>
            <w:noProof/>
            <w:color w:val="000000" w:themeColor="text1"/>
          </w:rPr>
          <w:t xml:space="preserve">., </w:t>
        </w:r>
      </w:ins>
      <w:ins w:id="203" w:author="Parker, Jacob" w:date="2021-05-13T18:40:00Z">
        <w:r>
          <w:rPr>
            <w:noProof/>
            <w:color w:val="000000" w:themeColor="text1"/>
          </w:rPr>
          <w:t>Smibert</w:t>
        </w:r>
      </w:ins>
      <w:ins w:id="204" w:author="Parker, Jacob" w:date="2021-05-13T18:38:00Z">
        <w:r>
          <w:rPr>
            <w:noProof/>
            <w:color w:val="000000" w:themeColor="text1"/>
          </w:rPr>
          <w:t>,</w:t>
        </w:r>
      </w:ins>
      <w:ins w:id="205" w:author="Parker, Jacob" w:date="2021-05-13T18:41:00Z">
        <w:r>
          <w:rPr>
            <w:noProof/>
            <w:color w:val="000000" w:themeColor="text1"/>
          </w:rPr>
          <w:t xml:space="preserve"> P., Satija,</w:t>
        </w:r>
      </w:ins>
      <w:ins w:id="206" w:author="Parker, Jacob" w:date="2021-05-13T18:38:00Z">
        <w:r>
          <w:rPr>
            <w:noProof/>
            <w:color w:val="000000" w:themeColor="text1"/>
          </w:rPr>
          <w:t xml:space="preserve"> </w:t>
        </w:r>
      </w:ins>
      <w:ins w:id="207" w:author="Parker, Jacob" w:date="2021-05-13T18:41:00Z">
        <w:r>
          <w:rPr>
            <w:noProof/>
            <w:color w:val="000000" w:themeColor="text1"/>
          </w:rPr>
          <w:t>R</w:t>
        </w:r>
      </w:ins>
      <w:ins w:id="208" w:author="Parker, Jacob" w:date="2021-05-13T18:38:00Z">
        <w:r>
          <w:rPr>
            <w:noProof/>
            <w:color w:val="000000" w:themeColor="text1"/>
          </w:rPr>
          <w:t>.</w:t>
        </w:r>
        <w:r w:rsidRPr="00EF13FF">
          <w:rPr>
            <w:noProof/>
            <w:color w:val="000000" w:themeColor="text1"/>
          </w:rPr>
          <w:t xml:space="preserve"> </w:t>
        </w:r>
      </w:ins>
      <w:ins w:id="209" w:author="Parker, Jacob" w:date="2021-05-13T18:41:00Z">
        <w:r w:rsidRPr="00100866">
          <w:rPr>
            <w:noProof/>
            <w:color w:val="000000" w:themeColor="text1"/>
          </w:rPr>
          <w:t>Comprehensive Integration of Single-Cell Data</w:t>
        </w:r>
      </w:ins>
      <w:ins w:id="210" w:author="Parker, Jacob" w:date="2021-05-13T18:38:00Z">
        <w:r>
          <w:rPr>
            <w:noProof/>
            <w:color w:val="000000" w:themeColor="text1"/>
          </w:rPr>
          <w:t>.</w:t>
        </w:r>
        <w:r w:rsidRPr="004552C4">
          <w:rPr>
            <w:noProof/>
            <w:color w:val="000000" w:themeColor="text1"/>
          </w:rPr>
          <w:t xml:space="preserve"> </w:t>
        </w:r>
      </w:ins>
      <w:ins w:id="211" w:author="Parker, Jacob" w:date="2021-05-13T18:42:00Z">
        <w:r>
          <w:rPr>
            <w:i/>
            <w:noProof/>
          </w:rPr>
          <w:t xml:space="preserve">Cell </w:t>
        </w:r>
      </w:ins>
      <w:ins w:id="212" w:author="Parker, Jacob" w:date="2021-05-13T18:38:00Z">
        <w:r w:rsidRPr="005C65BC">
          <w:rPr>
            <w:noProof/>
          </w:rPr>
          <w:t xml:space="preserve"> </w:t>
        </w:r>
      </w:ins>
      <w:ins w:id="213" w:author="Parker, Jacob" w:date="2021-05-13T18:47:00Z">
        <w:r w:rsidR="007F1FAD">
          <w:rPr>
            <w:b/>
            <w:bCs/>
            <w:noProof/>
          </w:rPr>
          <w:t>177</w:t>
        </w:r>
        <w:r w:rsidR="007F1FAD">
          <w:rPr>
            <w:noProof/>
          </w:rPr>
          <w:t>(7)</w:t>
        </w:r>
      </w:ins>
      <w:ins w:id="214" w:author="Parker, Jacob" w:date="2021-05-13T18:48:00Z">
        <w:r w:rsidR="007F1FAD">
          <w:rPr>
            <w:noProof/>
          </w:rPr>
          <w:t>, 1888-1902</w:t>
        </w:r>
      </w:ins>
      <w:ins w:id="215" w:author="Parker, Jacob" w:date="2021-05-13T18:47:00Z">
        <w:r w:rsidR="007F1FAD">
          <w:rPr>
            <w:noProof/>
          </w:rPr>
          <w:t xml:space="preserve"> </w:t>
        </w:r>
      </w:ins>
      <w:ins w:id="216" w:author="Parker, Jacob" w:date="2021-05-13T18:38:00Z">
        <w:r w:rsidRPr="005C65BC">
          <w:rPr>
            <w:noProof/>
          </w:rPr>
          <w:t>(201</w:t>
        </w:r>
        <w:r>
          <w:rPr>
            <w:noProof/>
          </w:rPr>
          <w:t>9</w:t>
        </w:r>
        <w:r w:rsidRPr="005C65BC">
          <w:rPr>
            <w:noProof/>
          </w:rPr>
          <w:t>).</w:t>
        </w:r>
      </w:ins>
    </w:p>
    <w:p w14:paraId="06AC0E9C" w14:textId="77777777" w:rsidR="00100866" w:rsidRDefault="00100866" w:rsidP="00100866">
      <w:pPr>
        <w:pStyle w:val="EndNoteBibliography"/>
        <w:ind w:left="720" w:hanging="720"/>
        <w:rPr>
          <w:ins w:id="217" w:author="Parker, Jacob" w:date="2021-05-13T18:37:00Z"/>
          <w:noProof/>
        </w:rPr>
      </w:pPr>
    </w:p>
    <w:p w14:paraId="4DCEE602" w14:textId="7CF014DF" w:rsidR="00100866" w:rsidRPr="00100866" w:rsidDel="00100866" w:rsidRDefault="00100866" w:rsidP="00100866">
      <w:pPr>
        <w:pStyle w:val="EndNoteBibliography"/>
        <w:rPr>
          <w:del w:id="218" w:author="Parker, Jacob" w:date="2021-05-13T18:37:00Z"/>
          <w:noProof/>
        </w:rPr>
        <w:pPrChange w:id="219" w:author="Parker, Jacob" w:date="2021-05-13T18:37:00Z">
          <w:pPr>
            <w:pStyle w:val="EndNoteBibliography"/>
            <w:ind w:left="720" w:hanging="720"/>
          </w:pPr>
        </w:pPrChange>
      </w:pPr>
    </w:p>
    <w:p w14:paraId="662688D0" w14:textId="27DE716E" w:rsidR="005C65BC" w:rsidRPr="005C65BC" w:rsidRDefault="005C65BC" w:rsidP="005C65BC">
      <w:pPr>
        <w:pStyle w:val="EndNoteBibliography"/>
        <w:ind w:left="720" w:hanging="720"/>
        <w:rPr>
          <w:noProof/>
        </w:rPr>
      </w:pPr>
      <w:r w:rsidRPr="005C65BC">
        <w:rPr>
          <w:noProof/>
        </w:rPr>
        <w:t>1</w:t>
      </w:r>
      <w:ins w:id="220" w:author="Parker, Jacob" w:date="2021-05-13T18:35:00Z">
        <w:r w:rsidR="009C04FE">
          <w:rPr>
            <w:noProof/>
          </w:rPr>
          <w:t>2</w:t>
        </w:r>
      </w:ins>
      <w:del w:id="221" w:author="Parker, Jacob" w:date="2021-05-13T18:35:00Z">
        <w:r w:rsidRPr="005C65BC" w:rsidDel="009C04FE">
          <w:rPr>
            <w:noProof/>
          </w:rPr>
          <w:delText>1</w:delText>
        </w:r>
      </w:del>
      <w:r w:rsidRPr="005C65BC">
        <w:rPr>
          <w:noProof/>
        </w:rPr>
        <w:t>.</w:t>
      </w:r>
      <w:r w:rsidRPr="005C65BC">
        <w:rPr>
          <w:noProof/>
        </w:rPr>
        <w:tab/>
        <w:t xml:space="preserve">Lake, B.B., Chen, S., Sos, B.C., Fan, J., Kaeser, G.E., Yung, Y.C., Duong, T.E., Gao, D., Chun, J., Kharchenko, P.V. &amp; Zhang, K. Integrative single-cell analysis of transcriptional and epigenetic states in the human adult brain. </w:t>
      </w:r>
      <w:r w:rsidRPr="005C65BC">
        <w:rPr>
          <w:i/>
          <w:noProof/>
        </w:rPr>
        <w:t>Nat Biotechnol</w:t>
      </w:r>
      <w:r w:rsidRPr="005C65BC">
        <w:rPr>
          <w:noProof/>
        </w:rPr>
        <w:t xml:space="preserve"> </w:t>
      </w:r>
      <w:r w:rsidRPr="005C65BC">
        <w:rPr>
          <w:b/>
          <w:noProof/>
        </w:rPr>
        <w:t>36</w:t>
      </w:r>
      <w:r w:rsidRPr="005C65BC">
        <w:rPr>
          <w:noProof/>
        </w:rPr>
        <w:t>, 70-80 (2018).</w:t>
      </w:r>
    </w:p>
    <w:p w14:paraId="00142FC3" w14:textId="7126F2A2" w:rsidR="005C65BC" w:rsidRPr="005C65BC" w:rsidDel="009C04FE" w:rsidRDefault="005C65BC" w:rsidP="005C65BC">
      <w:pPr>
        <w:pStyle w:val="EndNoteBibliography"/>
        <w:ind w:left="720" w:hanging="720"/>
        <w:rPr>
          <w:del w:id="222" w:author="Parker, Jacob" w:date="2021-05-13T18:34:00Z"/>
          <w:noProof/>
        </w:rPr>
      </w:pPr>
      <w:del w:id="223" w:author="Parker, Jacob" w:date="2021-05-13T18:34:00Z">
        <w:r w:rsidRPr="005C65BC" w:rsidDel="009C04FE">
          <w:rPr>
            <w:noProof/>
          </w:rPr>
          <w:delText>12.</w:delText>
        </w:r>
        <w:r w:rsidRPr="005C65BC" w:rsidDel="009C04FE">
          <w:rPr>
            <w:noProof/>
          </w:rPr>
          <w:tab/>
          <w:delText xml:space="preserve">He, Z., Han, D., Efimova, O., Guijarro, P., Yu, Q., Oleksiak, A., Jiang, S., Anokhin, K., Velichkovsky, B., Grunewald, S. &amp; Khaitovich, P. Comprehensive transcriptome analysis of neocortical layers in humans, chimpanzees and macaques. </w:delText>
        </w:r>
        <w:r w:rsidRPr="005C65BC" w:rsidDel="009C04FE">
          <w:rPr>
            <w:i/>
            <w:noProof/>
          </w:rPr>
          <w:delText>Nat Neurosci</w:delText>
        </w:r>
        <w:r w:rsidRPr="005C65BC" w:rsidDel="009C04FE">
          <w:rPr>
            <w:noProof/>
          </w:rPr>
          <w:delText xml:space="preserve"> </w:delText>
        </w:r>
        <w:r w:rsidRPr="005C65BC" w:rsidDel="009C04FE">
          <w:rPr>
            <w:b/>
            <w:noProof/>
          </w:rPr>
          <w:delText>20</w:delText>
        </w:r>
        <w:r w:rsidRPr="005C65BC" w:rsidDel="009C04FE">
          <w:rPr>
            <w:noProof/>
          </w:rPr>
          <w:delText>, 886-895 (2017).</w:delText>
        </w:r>
      </w:del>
    </w:p>
    <w:p w14:paraId="1DEE7BC4" w14:textId="260745F9" w:rsidR="00370B52" w:rsidRDefault="005C65BC">
      <w:r>
        <w:fldChar w:fldCharType="end"/>
      </w:r>
    </w:p>
    <w:sectPr w:rsidR="00370B52" w:rsidSect="00292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rker, Jacob">
    <w15:presenceInfo w15:providerId="AD" w15:userId="S::jparker14@bwh.harvard.edu::fd3c8a31-7ba8-4344-97f3-d5b38eff98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ature Genetics All Authors in Bibliography for NI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fxspwxd0xawseswevx5tr5a9vs2sw0atw2&quot;&gt;Genomics-ConvertedX93&lt;record-ids&gt;&lt;item&gt;3690&lt;/item&gt;&lt;item&gt;3708&lt;/item&gt;&lt;item&gt;3709&lt;/item&gt;&lt;item&gt;3710&lt;/item&gt;&lt;item&gt;3711&lt;/item&gt;&lt;item&gt;3724&lt;/item&gt;&lt;item&gt;3725&lt;/item&gt;&lt;item&gt;3726&lt;/item&gt;&lt;item&gt;3727&lt;/item&gt;&lt;item&gt;3729&lt;/item&gt;&lt;item&gt;3730&lt;/item&gt;&lt;item&gt;3733&lt;/item&gt;&lt;/record-ids&gt;&lt;/item&gt;&lt;/Libraries&gt;"/>
  </w:docVars>
  <w:rsids>
    <w:rsidRoot w:val="005C65BC"/>
    <w:rsid w:val="00002285"/>
    <w:rsid w:val="00010E7E"/>
    <w:rsid w:val="00015891"/>
    <w:rsid w:val="000258FC"/>
    <w:rsid w:val="0003673A"/>
    <w:rsid w:val="00047AAD"/>
    <w:rsid w:val="00051539"/>
    <w:rsid w:val="000516F2"/>
    <w:rsid w:val="00053C1D"/>
    <w:rsid w:val="0005771E"/>
    <w:rsid w:val="0009122C"/>
    <w:rsid w:val="00092F82"/>
    <w:rsid w:val="00094ED8"/>
    <w:rsid w:val="0009609D"/>
    <w:rsid w:val="000B72D4"/>
    <w:rsid w:val="000C325E"/>
    <w:rsid w:val="000D5F08"/>
    <w:rsid w:val="00100866"/>
    <w:rsid w:val="001018BD"/>
    <w:rsid w:val="00107CA9"/>
    <w:rsid w:val="00117924"/>
    <w:rsid w:val="00121E24"/>
    <w:rsid w:val="00125556"/>
    <w:rsid w:val="001261DE"/>
    <w:rsid w:val="00134A99"/>
    <w:rsid w:val="0013554C"/>
    <w:rsid w:val="001365FD"/>
    <w:rsid w:val="00136639"/>
    <w:rsid w:val="0014682B"/>
    <w:rsid w:val="00161CFB"/>
    <w:rsid w:val="00185002"/>
    <w:rsid w:val="00191A43"/>
    <w:rsid w:val="00193BDB"/>
    <w:rsid w:val="001B2F56"/>
    <w:rsid w:val="001B6350"/>
    <w:rsid w:val="001D1977"/>
    <w:rsid w:val="001E0635"/>
    <w:rsid w:val="001E5AB8"/>
    <w:rsid w:val="00214E80"/>
    <w:rsid w:val="0025001C"/>
    <w:rsid w:val="00252960"/>
    <w:rsid w:val="00277D60"/>
    <w:rsid w:val="00284A95"/>
    <w:rsid w:val="002927C0"/>
    <w:rsid w:val="002C4D2C"/>
    <w:rsid w:val="002D2338"/>
    <w:rsid w:val="003207CA"/>
    <w:rsid w:val="00377767"/>
    <w:rsid w:val="00387435"/>
    <w:rsid w:val="003A4A08"/>
    <w:rsid w:val="003A7F06"/>
    <w:rsid w:val="003C287D"/>
    <w:rsid w:val="003F6AB1"/>
    <w:rsid w:val="00416F5D"/>
    <w:rsid w:val="00421E18"/>
    <w:rsid w:val="004552C4"/>
    <w:rsid w:val="0047616A"/>
    <w:rsid w:val="004873E3"/>
    <w:rsid w:val="004A65FC"/>
    <w:rsid w:val="004B6B52"/>
    <w:rsid w:val="004E1538"/>
    <w:rsid w:val="004F019F"/>
    <w:rsid w:val="00500F3E"/>
    <w:rsid w:val="00512277"/>
    <w:rsid w:val="005204D6"/>
    <w:rsid w:val="00525133"/>
    <w:rsid w:val="005277BB"/>
    <w:rsid w:val="0054006C"/>
    <w:rsid w:val="00555643"/>
    <w:rsid w:val="00560399"/>
    <w:rsid w:val="00572088"/>
    <w:rsid w:val="0057539F"/>
    <w:rsid w:val="00575B00"/>
    <w:rsid w:val="00586338"/>
    <w:rsid w:val="005B14B4"/>
    <w:rsid w:val="005B60DE"/>
    <w:rsid w:val="005C65BC"/>
    <w:rsid w:val="005D64D7"/>
    <w:rsid w:val="005E523F"/>
    <w:rsid w:val="005F7731"/>
    <w:rsid w:val="00614C50"/>
    <w:rsid w:val="00620EBE"/>
    <w:rsid w:val="006409A0"/>
    <w:rsid w:val="00656192"/>
    <w:rsid w:val="00664415"/>
    <w:rsid w:val="006855AB"/>
    <w:rsid w:val="006A762D"/>
    <w:rsid w:val="006B1E64"/>
    <w:rsid w:val="006C7200"/>
    <w:rsid w:val="006E64B5"/>
    <w:rsid w:val="006F15B3"/>
    <w:rsid w:val="006F43EA"/>
    <w:rsid w:val="00700B39"/>
    <w:rsid w:val="007163CB"/>
    <w:rsid w:val="0073590E"/>
    <w:rsid w:val="00736370"/>
    <w:rsid w:val="007561EE"/>
    <w:rsid w:val="007B59D0"/>
    <w:rsid w:val="007C231A"/>
    <w:rsid w:val="007C2BAD"/>
    <w:rsid w:val="007C4551"/>
    <w:rsid w:val="007F1710"/>
    <w:rsid w:val="007F1FAD"/>
    <w:rsid w:val="007F5A16"/>
    <w:rsid w:val="00816372"/>
    <w:rsid w:val="00823065"/>
    <w:rsid w:val="00840D2E"/>
    <w:rsid w:val="00886149"/>
    <w:rsid w:val="008873C6"/>
    <w:rsid w:val="008B4503"/>
    <w:rsid w:val="008C2366"/>
    <w:rsid w:val="008E302C"/>
    <w:rsid w:val="008F0393"/>
    <w:rsid w:val="008F4E38"/>
    <w:rsid w:val="009406A2"/>
    <w:rsid w:val="00991D76"/>
    <w:rsid w:val="009A7E8B"/>
    <w:rsid w:val="009B59AD"/>
    <w:rsid w:val="009C04FE"/>
    <w:rsid w:val="009D6453"/>
    <w:rsid w:val="009F0336"/>
    <w:rsid w:val="009F69E8"/>
    <w:rsid w:val="00A00A23"/>
    <w:rsid w:val="00A01ADF"/>
    <w:rsid w:val="00A2020C"/>
    <w:rsid w:val="00A43F51"/>
    <w:rsid w:val="00A83EF8"/>
    <w:rsid w:val="00AA16EB"/>
    <w:rsid w:val="00AA5BE1"/>
    <w:rsid w:val="00AA648D"/>
    <w:rsid w:val="00AB02B6"/>
    <w:rsid w:val="00AD6C78"/>
    <w:rsid w:val="00AF5F0E"/>
    <w:rsid w:val="00B039A8"/>
    <w:rsid w:val="00B34BC1"/>
    <w:rsid w:val="00B4134A"/>
    <w:rsid w:val="00B45E42"/>
    <w:rsid w:val="00B5394A"/>
    <w:rsid w:val="00B548E0"/>
    <w:rsid w:val="00B62C4A"/>
    <w:rsid w:val="00BA573F"/>
    <w:rsid w:val="00BB2959"/>
    <w:rsid w:val="00BC018C"/>
    <w:rsid w:val="00BC2E78"/>
    <w:rsid w:val="00BC5B7A"/>
    <w:rsid w:val="00BD0D58"/>
    <w:rsid w:val="00BF629F"/>
    <w:rsid w:val="00C04A11"/>
    <w:rsid w:val="00CB6830"/>
    <w:rsid w:val="00CD494C"/>
    <w:rsid w:val="00CD73F8"/>
    <w:rsid w:val="00D02A1C"/>
    <w:rsid w:val="00D26860"/>
    <w:rsid w:val="00D33158"/>
    <w:rsid w:val="00D70428"/>
    <w:rsid w:val="00D752C6"/>
    <w:rsid w:val="00DA74F0"/>
    <w:rsid w:val="00DE0848"/>
    <w:rsid w:val="00E13CF5"/>
    <w:rsid w:val="00E2390B"/>
    <w:rsid w:val="00E2746F"/>
    <w:rsid w:val="00E32E2A"/>
    <w:rsid w:val="00E330E9"/>
    <w:rsid w:val="00E41649"/>
    <w:rsid w:val="00E45F4B"/>
    <w:rsid w:val="00E54733"/>
    <w:rsid w:val="00E8121A"/>
    <w:rsid w:val="00E92B2D"/>
    <w:rsid w:val="00E92F0D"/>
    <w:rsid w:val="00E97A9B"/>
    <w:rsid w:val="00E97DFE"/>
    <w:rsid w:val="00EA201F"/>
    <w:rsid w:val="00EA6E66"/>
    <w:rsid w:val="00EC2EC4"/>
    <w:rsid w:val="00F00D58"/>
    <w:rsid w:val="00F1231B"/>
    <w:rsid w:val="00F14D16"/>
    <w:rsid w:val="00F1653B"/>
    <w:rsid w:val="00F33647"/>
    <w:rsid w:val="00F42AE7"/>
    <w:rsid w:val="00F42C0F"/>
    <w:rsid w:val="00F522DF"/>
    <w:rsid w:val="00F62690"/>
    <w:rsid w:val="00FF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7D778"/>
  <w15:chartTrackingRefBased/>
  <w15:docId w15:val="{03B76D05-2C05-384D-820D-080A6671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65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C65BC"/>
    <w:rPr>
      <w:color w:val="0563C1" w:themeColor="hyperlink"/>
      <w:u w:val="single"/>
    </w:rPr>
  </w:style>
  <w:style w:type="paragraph" w:customStyle="1" w:styleId="EndNoteBibliographyTitle">
    <w:name w:val="EndNote Bibliography Title"/>
    <w:basedOn w:val="Normal"/>
    <w:link w:val="EndNoteBibliographyTitleChar"/>
    <w:rsid w:val="005C65BC"/>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C65BC"/>
    <w:rPr>
      <w:rFonts w:ascii="Calibri" w:hAnsi="Calibri" w:cs="Calibri"/>
    </w:rPr>
  </w:style>
  <w:style w:type="paragraph" w:customStyle="1" w:styleId="EndNoteBibliography">
    <w:name w:val="EndNote Bibliography"/>
    <w:basedOn w:val="Normal"/>
    <w:link w:val="EndNoteBibliographyChar"/>
    <w:rsid w:val="005C65BC"/>
    <w:rPr>
      <w:rFonts w:ascii="Calibri" w:hAnsi="Calibri" w:cs="Calibri"/>
    </w:rPr>
  </w:style>
  <w:style w:type="character" w:customStyle="1" w:styleId="EndNoteBibliographyChar">
    <w:name w:val="EndNote Bibliography Char"/>
    <w:basedOn w:val="DefaultParagraphFont"/>
    <w:link w:val="EndNoteBibliography"/>
    <w:rsid w:val="005C65BC"/>
    <w:rPr>
      <w:rFonts w:ascii="Calibri" w:hAnsi="Calibri" w:cs="Calibri"/>
    </w:rPr>
  </w:style>
  <w:style w:type="paragraph" w:styleId="Revision">
    <w:name w:val="Revision"/>
    <w:hidden/>
    <w:uiPriority w:val="99"/>
    <w:semiHidden/>
    <w:rsid w:val="0047616A"/>
  </w:style>
  <w:style w:type="character" w:styleId="FollowedHyperlink">
    <w:name w:val="FollowedHyperlink"/>
    <w:basedOn w:val="DefaultParagraphFont"/>
    <w:uiPriority w:val="99"/>
    <w:semiHidden/>
    <w:unhideWhenUsed/>
    <w:rsid w:val="00BD0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0686">
      <w:bodyDiv w:val="1"/>
      <w:marLeft w:val="0"/>
      <w:marRight w:val="0"/>
      <w:marTop w:val="0"/>
      <w:marBottom w:val="0"/>
      <w:divBdr>
        <w:top w:val="none" w:sz="0" w:space="0" w:color="auto"/>
        <w:left w:val="none" w:sz="0" w:space="0" w:color="auto"/>
        <w:bottom w:val="none" w:sz="0" w:space="0" w:color="auto"/>
        <w:right w:val="none" w:sz="0" w:space="0" w:color="auto"/>
      </w:divBdr>
    </w:div>
    <w:div w:id="510685356">
      <w:bodyDiv w:val="1"/>
      <w:marLeft w:val="0"/>
      <w:marRight w:val="0"/>
      <w:marTop w:val="0"/>
      <w:marBottom w:val="0"/>
      <w:divBdr>
        <w:top w:val="none" w:sz="0" w:space="0" w:color="auto"/>
        <w:left w:val="none" w:sz="0" w:space="0" w:color="auto"/>
        <w:bottom w:val="none" w:sz="0" w:space="0" w:color="auto"/>
        <w:right w:val="none" w:sz="0" w:space="0" w:color="auto"/>
      </w:divBdr>
    </w:div>
    <w:div w:id="867570101">
      <w:bodyDiv w:val="1"/>
      <w:marLeft w:val="0"/>
      <w:marRight w:val="0"/>
      <w:marTop w:val="0"/>
      <w:marBottom w:val="0"/>
      <w:divBdr>
        <w:top w:val="none" w:sz="0" w:space="0" w:color="auto"/>
        <w:left w:val="none" w:sz="0" w:space="0" w:color="auto"/>
        <w:bottom w:val="none" w:sz="0" w:space="0" w:color="auto"/>
        <w:right w:val="none" w:sz="0" w:space="0" w:color="auto"/>
      </w:divBdr>
    </w:div>
    <w:div w:id="1240554029">
      <w:bodyDiv w:val="1"/>
      <w:marLeft w:val="0"/>
      <w:marRight w:val="0"/>
      <w:marTop w:val="0"/>
      <w:marBottom w:val="0"/>
      <w:divBdr>
        <w:top w:val="none" w:sz="0" w:space="0" w:color="auto"/>
        <w:left w:val="none" w:sz="0" w:space="0" w:color="auto"/>
        <w:bottom w:val="none" w:sz="0" w:space="0" w:color="auto"/>
        <w:right w:val="none" w:sz="0" w:space="0" w:color="auto"/>
      </w:divBdr>
    </w:div>
    <w:div w:id="1285620348">
      <w:bodyDiv w:val="1"/>
      <w:marLeft w:val="0"/>
      <w:marRight w:val="0"/>
      <w:marTop w:val="0"/>
      <w:marBottom w:val="0"/>
      <w:divBdr>
        <w:top w:val="none" w:sz="0" w:space="0" w:color="auto"/>
        <w:left w:val="none" w:sz="0" w:space="0" w:color="auto"/>
        <w:bottom w:val="none" w:sz="0" w:space="0" w:color="auto"/>
        <w:right w:val="none" w:sz="0" w:space="0" w:color="auto"/>
      </w:divBdr>
    </w:div>
    <w:div w:id="1688561112">
      <w:bodyDiv w:val="1"/>
      <w:marLeft w:val="0"/>
      <w:marRight w:val="0"/>
      <w:marTop w:val="0"/>
      <w:marBottom w:val="0"/>
      <w:divBdr>
        <w:top w:val="none" w:sz="0" w:space="0" w:color="auto"/>
        <w:left w:val="none" w:sz="0" w:space="0" w:color="auto"/>
        <w:bottom w:val="none" w:sz="0" w:space="0" w:color="auto"/>
        <w:right w:val="none" w:sz="0" w:space="0" w:color="auto"/>
      </w:divBdr>
    </w:div>
    <w:div w:id="16985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3877</Words>
  <Characters>22103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Scherzer, Clemens R.,M.D.</dc:creator>
  <cp:keywords/>
  <dc:description/>
  <cp:lastModifiedBy>Parker, Jacob</cp:lastModifiedBy>
  <cp:revision>14</cp:revision>
  <dcterms:created xsi:type="dcterms:W3CDTF">2021-05-13T20:15:00Z</dcterms:created>
  <dcterms:modified xsi:type="dcterms:W3CDTF">2021-05-13T22:50:00Z</dcterms:modified>
</cp:coreProperties>
</file>